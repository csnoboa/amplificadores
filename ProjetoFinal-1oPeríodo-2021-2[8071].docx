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80"/>
        <w:gridCol w:w="8276"/>
        <w:gridCol w:w="1276"/>
      </w:tblGrid>
      <w:tr w:rsidR="00CF595F" w:rsidRPr="00C2339E" w14:paraId="4A235458" w14:textId="77777777">
        <w:trPr>
          <w:cantSplit/>
          <w:trHeight w:val="821"/>
        </w:trPr>
        <w:tc>
          <w:tcPr>
            <w:tcW w:w="1080" w:type="dxa"/>
          </w:tcPr>
          <w:p w14:paraId="076559B1" w14:textId="77777777" w:rsidR="00CF595F" w:rsidRPr="00C2339E" w:rsidRDefault="00CF595F" w:rsidP="00512562">
            <w:pPr>
              <w:rPr>
                <w:b/>
                <w:sz w:val="22"/>
                <w:szCs w:val="22"/>
              </w:rPr>
            </w:pPr>
            <w:r w:rsidRPr="00C2339E">
              <w:rPr>
                <w:b/>
                <w:color w:val="000080"/>
                <w:sz w:val="22"/>
                <w:szCs w:val="22"/>
              </w:rPr>
              <w:object w:dxaOrig="1200" w:dyaOrig="1200" w14:anchorId="14C424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05pt;height:46.05pt" o:ole="" fillcolor="window">
                  <v:imagedata r:id="rId8" o:title=""/>
                </v:shape>
                <o:OLEObject Type="Embed" ProgID="Word.Picture.8" ShapeID="_x0000_i1025" DrawAspect="Content" ObjectID="_1683054437" r:id="rId9"/>
              </w:object>
            </w:r>
          </w:p>
        </w:tc>
        <w:tc>
          <w:tcPr>
            <w:tcW w:w="8276" w:type="dxa"/>
          </w:tcPr>
          <w:p w14:paraId="562E9DE9" w14:textId="77777777" w:rsidR="00CF595F" w:rsidRPr="00C2339E" w:rsidRDefault="00CF595F" w:rsidP="00512562">
            <w:pPr>
              <w:jc w:val="center"/>
              <w:rPr>
                <w:b/>
                <w:sz w:val="22"/>
                <w:szCs w:val="22"/>
              </w:rPr>
            </w:pPr>
            <w:r w:rsidRPr="00C2339E">
              <w:rPr>
                <w:b/>
                <w:sz w:val="22"/>
                <w:szCs w:val="22"/>
              </w:rPr>
              <w:t>MINISTÉRIO DA EDUCAÇÃO - MEC</w:t>
            </w:r>
          </w:p>
          <w:p w14:paraId="556CDFD7" w14:textId="77777777" w:rsidR="00CF595F" w:rsidRPr="00C2339E" w:rsidRDefault="00CF595F" w:rsidP="00512562">
            <w:pPr>
              <w:jc w:val="center"/>
              <w:rPr>
                <w:b/>
                <w:sz w:val="22"/>
                <w:szCs w:val="22"/>
              </w:rPr>
            </w:pPr>
            <w:r w:rsidRPr="00C2339E">
              <w:rPr>
                <w:b/>
                <w:sz w:val="22"/>
                <w:szCs w:val="22"/>
              </w:rPr>
              <w:t>UNIVERSIDADE TECNOLÓGICA FEDERAL DO PARANÁ - UTFPR</w:t>
            </w:r>
          </w:p>
          <w:p w14:paraId="4CD42009" w14:textId="77777777" w:rsidR="00CF595F" w:rsidRPr="00C2339E" w:rsidRDefault="00CF595F" w:rsidP="00512562">
            <w:pPr>
              <w:jc w:val="center"/>
              <w:rPr>
                <w:b/>
                <w:sz w:val="22"/>
                <w:szCs w:val="22"/>
              </w:rPr>
            </w:pPr>
            <w:r w:rsidRPr="00C2339E">
              <w:rPr>
                <w:b/>
                <w:sz w:val="22"/>
                <w:szCs w:val="22"/>
              </w:rPr>
              <w:t>DEPARTAMENTO DE ELETRÔNICA - ENGENHARIA INDUSTRIAL ELÉTRICA</w:t>
            </w:r>
          </w:p>
          <w:p w14:paraId="00DDC673" w14:textId="77777777" w:rsidR="00CF595F" w:rsidRPr="00C2339E" w:rsidRDefault="00C958B6" w:rsidP="00512562">
            <w:pPr>
              <w:jc w:val="center"/>
              <w:rPr>
                <w:b/>
                <w:sz w:val="22"/>
                <w:szCs w:val="22"/>
              </w:rPr>
            </w:pPr>
            <w:r w:rsidRPr="00C2339E">
              <w:rPr>
                <w:b/>
                <w:sz w:val="22"/>
                <w:szCs w:val="22"/>
              </w:rPr>
              <w:t>AMPLIFICADORES</w:t>
            </w:r>
            <w:r w:rsidR="00CF595F" w:rsidRPr="00C2339E">
              <w:rPr>
                <w:b/>
                <w:sz w:val="22"/>
                <w:szCs w:val="22"/>
              </w:rPr>
              <w:t xml:space="preserve"> – </w:t>
            </w:r>
            <w:r w:rsidRPr="00C2339E">
              <w:rPr>
                <w:b/>
                <w:sz w:val="22"/>
                <w:szCs w:val="22"/>
              </w:rPr>
              <w:t>EL66E</w:t>
            </w:r>
          </w:p>
          <w:p w14:paraId="5712E0B3" w14:textId="77777777" w:rsidR="00CF595F" w:rsidRPr="00C2339E" w:rsidRDefault="00CF595F" w:rsidP="00512562">
            <w:pPr>
              <w:jc w:val="center"/>
              <w:rPr>
                <w:b/>
                <w:sz w:val="22"/>
                <w:szCs w:val="22"/>
              </w:rPr>
            </w:pPr>
            <w:r w:rsidRPr="00C2339E">
              <w:rPr>
                <w:b/>
                <w:sz w:val="22"/>
                <w:szCs w:val="22"/>
              </w:rPr>
              <w:t>PROF. JOAQUIM MIGUEL MAIA</w:t>
            </w:r>
          </w:p>
        </w:tc>
        <w:tc>
          <w:tcPr>
            <w:tcW w:w="1276" w:type="dxa"/>
          </w:tcPr>
          <w:p w14:paraId="0A431257" w14:textId="73D3EE56" w:rsidR="00CF595F" w:rsidRPr="00C2339E" w:rsidRDefault="00632F3A" w:rsidP="00512562">
            <w:pPr>
              <w:pStyle w:val="Heading4"/>
              <w:jc w:val="center"/>
              <w:rPr>
                <w:b w:val="0"/>
                <w:color w:val="000000"/>
                <w:sz w:val="22"/>
                <w:szCs w:val="22"/>
              </w:rPr>
            </w:pPr>
            <w:r w:rsidRPr="00C2339E">
              <w:rPr>
                <w:b w:val="0"/>
                <w:noProof/>
                <w:sz w:val="22"/>
                <w:szCs w:val="22"/>
              </w:rPr>
              <w:drawing>
                <wp:inline distT="0" distB="0" distL="0" distR="0" wp14:anchorId="43B1059F" wp14:editId="69CCE0AB">
                  <wp:extent cx="723900" cy="2857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78B69" w14:textId="77777777" w:rsidR="009D3D97" w:rsidRPr="00C2339E" w:rsidRDefault="009D3D97" w:rsidP="009D3D97">
      <w:pPr>
        <w:jc w:val="both"/>
        <w:rPr>
          <w:b/>
          <w:sz w:val="22"/>
          <w:szCs w:val="22"/>
        </w:rPr>
      </w:pPr>
    </w:p>
    <w:p w14:paraId="475C1402" w14:textId="77777777" w:rsidR="009D3D97" w:rsidRPr="00C2339E" w:rsidRDefault="009D3D97" w:rsidP="009D3D97">
      <w:pPr>
        <w:jc w:val="both"/>
        <w:rPr>
          <w:b/>
          <w:sz w:val="22"/>
          <w:szCs w:val="22"/>
        </w:rPr>
      </w:pPr>
    </w:p>
    <w:p w14:paraId="32787AE7" w14:textId="77777777" w:rsidR="009D3D97" w:rsidRPr="00C2339E" w:rsidRDefault="009D3D97" w:rsidP="009D3D97">
      <w:pPr>
        <w:jc w:val="both"/>
        <w:rPr>
          <w:b/>
          <w:sz w:val="22"/>
          <w:szCs w:val="22"/>
        </w:rPr>
      </w:pPr>
    </w:p>
    <w:p w14:paraId="530FB227" w14:textId="74D0286D" w:rsidR="009D3D97" w:rsidRPr="00C2339E" w:rsidRDefault="009D3D97" w:rsidP="009D3D97">
      <w:pPr>
        <w:jc w:val="both"/>
        <w:rPr>
          <w:b/>
          <w:sz w:val="22"/>
          <w:szCs w:val="22"/>
        </w:rPr>
      </w:pPr>
      <w:r w:rsidRPr="00C2339E">
        <w:rPr>
          <w:b/>
          <w:sz w:val="22"/>
          <w:szCs w:val="22"/>
        </w:rPr>
        <w:t>Aluno:</w:t>
      </w:r>
      <w:del w:id="0" w:author="Caique Noboa" w:date="2021-05-20T22:21:00Z">
        <w:r w:rsidRPr="00C2339E" w:rsidDel="001F0B23">
          <w:rPr>
            <w:b/>
            <w:sz w:val="22"/>
            <w:szCs w:val="22"/>
          </w:rPr>
          <w:delText xml:space="preserve"> ____________________________________________________________________________</w:delText>
        </w:r>
      </w:del>
      <w:ins w:id="1" w:author="Caique Noboa" w:date="2021-05-20T22:21:00Z">
        <w:r w:rsidR="001F0B23">
          <w:rPr>
            <w:b/>
            <w:sz w:val="22"/>
            <w:szCs w:val="22"/>
          </w:rPr>
          <w:t xml:space="preserve"> Caique Salvador Noboa</w:t>
        </w:r>
      </w:ins>
    </w:p>
    <w:p w14:paraId="1C3271E3" w14:textId="77777777" w:rsidR="009D3D97" w:rsidRPr="00C2339E" w:rsidRDefault="009D3D97" w:rsidP="009D3D97">
      <w:pPr>
        <w:jc w:val="center"/>
        <w:rPr>
          <w:b/>
          <w:sz w:val="22"/>
          <w:szCs w:val="22"/>
        </w:rPr>
      </w:pPr>
    </w:p>
    <w:p w14:paraId="2ACFC52B" w14:textId="77777777" w:rsidR="003B509A" w:rsidRPr="00904903" w:rsidRDefault="003B509A" w:rsidP="003B509A">
      <w:pPr>
        <w:jc w:val="both"/>
        <w:rPr>
          <w:b/>
          <w:sz w:val="22"/>
          <w:szCs w:val="22"/>
        </w:rPr>
      </w:pPr>
      <w:r w:rsidRPr="00904903">
        <w:rPr>
          <w:b/>
          <w:sz w:val="22"/>
          <w:szCs w:val="22"/>
        </w:rPr>
        <w:t>Referências</w:t>
      </w:r>
      <w:r>
        <w:rPr>
          <w:b/>
          <w:sz w:val="22"/>
          <w:szCs w:val="22"/>
        </w:rPr>
        <w:t xml:space="preserve"> que podem ser consultadas para realizar os projetos</w:t>
      </w:r>
    </w:p>
    <w:p w14:paraId="223606D2" w14:textId="77777777" w:rsidR="009D3D97" w:rsidRPr="00C2339E" w:rsidRDefault="009D3D97" w:rsidP="009D3D97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>1) Notas de aula da disciplina.</w:t>
      </w:r>
    </w:p>
    <w:p w14:paraId="0DB06C63" w14:textId="7E1EDB41" w:rsidR="009D3D97" w:rsidRPr="00C2339E" w:rsidRDefault="009D3D97" w:rsidP="009D3D97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>2) MALVINO, A. P. – Eletrônica, Vol. 1 e 2.</w:t>
      </w:r>
    </w:p>
    <w:p w14:paraId="443ABEBC" w14:textId="77777777" w:rsidR="009D3D97" w:rsidRPr="00C2339E" w:rsidRDefault="009D3D97" w:rsidP="009D3D97">
      <w:pPr>
        <w:rPr>
          <w:sz w:val="22"/>
          <w:szCs w:val="22"/>
        </w:rPr>
      </w:pPr>
      <w:r w:rsidRPr="00C2339E">
        <w:rPr>
          <w:sz w:val="22"/>
          <w:szCs w:val="22"/>
        </w:rPr>
        <w:t>3) PERTENCE Jr., A. – Eletrônica Analógica: Amplificadores operacionais e filtros ativos, Bookman</w:t>
      </w:r>
    </w:p>
    <w:p w14:paraId="1CB40D4D" w14:textId="77777777" w:rsidR="009D3D97" w:rsidRPr="00C2339E" w:rsidRDefault="009D3D97" w:rsidP="009D3D97">
      <w:pPr>
        <w:rPr>
          <w:sz w:val="22"/>
          <w:szCs w:val="22"/>
        </w:rPr>
      </w:pPr>
      <w:r w:rsidRPr="00C2339E">
        <w:rPr>
          <w:sz w:val="22"/>
          <w:szCs w:val="22"/>
        </w:rPr>
        <w:t>4) MILLMAN, J. &amp; HALKIAS, C.C. – Eletrônica, Vol. 1 e 2, McGraw-Hill</w:t>
      </w:r>
    </w:p>
    <w:p w14:paraId="426EFA6B" w14:textId="77777777" w:rsidR="009D3D97" w:rsidRPr="00C2339E" w:rsidRDefault="009D3D97" w:rsidP="009D3D97">
      <w:pPr>
        <w:rPr>
          <w:sz w:val="22"/>
          <w:szCs w:val="22"/>
        </w:rPr>
      </w:pPr>
      <w:r w:rsidRPr="00C2339E">
        <w:rPr>
          <w:sz w:val="22"/>
          <w:szCs w:val="22"/>
        </w:rPr>
        <w:t>5) PEDRONI, V. A. – Circuitos Eletrônicos, LTC</w:t>
      </w:r>
    </w:p>
    <w:p w14:paraId="3689C499" w14:textId="77777777" w:rsidR="009D3D97" w:rsidRPr="00C2339E" w:rsidRDefault="009D3D97" w:rsidP="009D3D97">
      <w:pPr>
        <w:rPr>
          <w:sz w:val="22"/>
          <w:szCs w:val="22"/>
        </w:rPr>
      </w:pPr>
      <w:r w:rsidRPr="00C2339E">
        <w:rPr>
          <w:sz w:val="22"/>
          <w:szCs w:val="22"/>
        </w:rPr>
        <w:t>6) GRAY &amp; SEARLEY, Princípios de Eletrônica, Vol. 2 e 3, LTC</w:t>
      </w:r>
    </w:p>
    <w:p w14:paraId="5E47E05F" w14:textId="77777777" w:rsidR="009D3D97" w:rsidRDefault="009D3D97" w:rsidP="009D3D97">
      <w:pPr>
        <w:rPr>
          <w:sz w:val="22"/>
          <w:szCs w:val="22"/>
        </w:rPr>
      </w:pPr>
      <w:r w:rsidRPr="00C2339E">
        <w:rPr>
          <w:sz w:val="22"/>
          <w:szCs w:val="22"/>
        </w:rPr>
        <w:t>7) SEDRA, A. S. &amp; SMITH, K. C. – Microeletrônica, Makron Books</w:t>
      </w:r>
    </w:p>
    <w:p w14:paraId="06777E99" w14:textId="77777777" w:rsidR="00595663" w:rsidRPr="00C2339E" w:rsidRDefault="00595663" w:rsidP="009D3D97">
      <w:pPr>
        <w:rPr>
          <w:sz w:val="22"/>
          <w:szCs w:val="22"/>
        </w:rPr>
      </w:pPr>
      <w:r>
        <w:rPr>
          <w:sz w:val="22"/>
          <w:szCs w:val="22"/>
        </w:rPr>
        <w:t xml:space="preserve">8) </w:t>
      </w:r>
      <w:r>
        <w:rPr>
          <w:rFonts w:cs="Arial"/>
          <w:szCs w:val="24"/>
        </w:rPr>
        <w:t>MUSSOI, Fernando L.R. Resposta em Frequência: Filtros Passivos. Florianópolis, 2004.</w:t>
      </w:r>
    </w:p>
    <w:p w14:paraId="31405E24" w14:textId="77777777" w:rsidR="009D3D97" w:rsidRPr="00C2339E" w:rsidRDefault="009D3D97" w:rsidP="009D3D97">
      <w:pPr>
        <w:jc w:val="center"/>
        <w:rPr>
          <w:b/>
          <w:sz w:val="22"/>
          <w:szCs w:val="22"/>
        </w:rPr>
      </w:pPr>
    </w:p>
    <w:p w14:paraId="55378CA7" w14:textId="7F995F08" w:rsidR="003B509A" w:rsidRDefault="003B509A" w:rsidP="003B509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Projeto Final - 2</w:t>
      </w:r>
    </w:p>
    <w:p w14:paraId="4F1BC2A7" w14:textId="77777777" w:rsidR="003B509A" w:rsidRPr="00904903" w:rsidRDefault="003B509A" w:rsidP="003B509A">
      <w:pPr>
        <w:jc w:val="center"/>
        <w:rPr>
          <w:b/>
          <w:sz w:val="22"/>
          <w:szCs w:val="22"/>
        </w:rPr>
      </w:pPr>
    </w:p>
    <w:p w14:paraId="7BFB5E1B" w14:textId="38F64F85" w:rsidR="00D83C4B" w:rsidRPr="00C2339E" w:rsidRDefault="00C078EB" w:rsidP="00345BD8">
      <w:pPr>
        <w:jc w:val="both"/>
        <w:rPr>
          <w:sz w:val="22"/>
          <w:szCs w:val="22"/>
        </w:rPr>
      </w:pPr>
      <w:r>
        <w:rPr>
          <w:bCs/>
          <w:sz w:val="22"/>
          <w:szCs w:val="22"/>
        </w:rPr>
        <w:t>1</w:t>
      </w:r>
      <w:r w:rsidR="00D83C4B" w:rsidRPr="00C2339E">
        <w:rPr>
          <w:bCs/>
          <w:sz w:val="22"/>
          <w:szCs w:val="22"/>
        </w:rPr>
        <w:t>)</w:t>
      </w:r>
      <w:r w:rsidR="00D83C4B" w:rsidRPr="00C2339E">
        <w:rPr>
          <w:sz w:val="22"/>
          <w:szCs w:val="22"/>
        </w:rPr>
        <w:t xml:space="preserve"> </w:t>
      </w:r>
      <w:r w:rsidR="00AA170B">
        <w:rPr>
          <w:bCs/>
          <w:sz w:val="22"/>
          <w:szCs w:val="22"/>
        </w:rPr>
        <w:t xml:space="preserve">(1,50 </w:t>
      </w:r>
      <w:r w:rsidR="00AA170B">
        <w:rPr>
          <w:sz w:val="22"/>
          <w:szCs w:val="22"/>
        </w:rPr>
        <w:t>Pontos</w:t>
      </w:r>
      <w:r w:rsidR="00AA170B">
        <w:rPr>
          <w:bCs/>
          <w:sz w:val="22"/>
          <w:szCs w:val="22"/>
        </w:rPr>
        <w:t xml:space="preserve">) - </w:t>
      </w:r>
      <w:r w:rsidR="00D83C4B" w:rsidRPr="00C2339E">
        <w:rPr>
          <w:sz w:val="22"/>
          <w:szCs w:val="22"/>
        </w:rPr>
        <w:t xml:space="preserve">Projetar </w:t>
      </w:r>
      <w:r w:rsidR="004103C6" w:rsidRPr="00C2339E">
        <w:rPr>
          <w:sz w:val="22"/>
          <w:szCs w:val="22"/>
        </w:rPr>
        <w:t xml:space="preserve">e </w:t>
      </w:r>
      <w:r>
        <w:rPr>
          <w:sz w:val="22"/>
          <w:szCs w:val="22"/>
        </w:rPr>
        <w:t>simular</w:t>
      </w:r>
      <w:r w:rsidR="004103C6" w:rsidRPr="00C2339E">
        <w:rPr>
          <w:sz w:val="22"/>
          <w:szCs w:val="22"/>
        </w:rPr>
        <w:t xml:space="preserve"> </w:t>
      </w:r>
      <w:r w:rsidR="00D83C4B" w:rsidRPr="00C2339E">
        <w:rPr>
          <w:sz w:val="22"/>
          <w:szCs w:val="22"/>
        </w:rPr>
        <w:t xml:space="preserve">um amplificador </w:t>
      </w:r>
      <w:r w:rsidR="004D6ABD" w:rsidRPr="00C2339E">
        <w:rPr>
          <w:sz w:val="22"/>
          <w:szCs w:val="22"/>
        </w:rPr>
        <w:t xml:space="preserve">realimentado </w:t>
      </w:r>
      <w:r w:rsidR="00BE0591" w:rsidRPr="00C2339E">
        <w:rPr>
          <w:sz w:val="22"/>
          <w:szCs w:val="22"/>
        </w:rPr>
        <w:t xml:space="preserve">do tipo Série de Tensão </w:t>
      </w:r>
      <w:r w:rsidR="004D6ABD" w:rsidRPr="00C2339E">
        <w:rPr>
          <w:sz w:val="22"/>
          <w:szCs w:val="22"/>
        </w:rPr>
        <w:t xml:space="preserve">para operar na faixa </w:t>
      </w:r>
      <w:r w:rsidR="00D83C4B" w:rsidRPr="00C2339E">
        <w:rPr>
          <w:sz w:val="22"/>
          <w:szCs w:val="22"/>
        </w:rPr>
        <w:t>de RF com as seguintes características:</w:t>
      </w:r>
    </w:p>
    <w:p w14:paraId="755627E5" w14:textId="77777777" w:rsidR="00D83C4B" w:rsidRPr="00C2339E" w:rsidRDefault="00D83C4B" w:rsidP="00345BD8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>a) Ganho de tensão total de 20 dB;</w:t>
      </w:r>
    </w:p>
    <w:p w14:paraId="05456039" w14:textId="77777777" w:rsidR="00D83C4B" w:rsidRPr="00C2339E" w:rsidRDefault="00D83C4B" w:rsidP="00345BD8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 xml:space="preserve">b) </w:t>
      </w:r>
      <w:r w:rsidR="006E70A1">
        <w:rPr>
          <w:sz w:val="22"/>
          <w:szCs w:val="22"/>
        </w:rPr>
        <w:t>Frequência</w:t>
      </w:r>
      <w:r w:rsidR="00F07FA5" w:rsidRPr="00C2339E">
        <w:rPr>
          <w:sz w:val="22"/>
          <w:szCs w:val="22"/>
        </w:rPr>
        <w:t xml:space="preserve"> de corte inferior de 20 kHz e superior sem limites</w:t>
      </w:r>
      <w:r w:rsidRPr="00C2339E">
        <w:rPr>
          <w:sz w:val="22"/>
          <w:szCs w:val="22"/>
        </w:rPr>
        <w:t>;</w:t>
      </w:r>
    </w:p>
    <w:p w14:paraId="51893110" w14:textId="77777777" w:rsidR="003466EE" w:rsidRPr="00C2339E" w:rsidRDefault="003466EE" w:rsidP="00345BD8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 xml:space="preserve">c) Apresente resultados da simulação do amplificador projetado (resposta em </w:t>
      </w:r>
      <w:r w:rsidR="006E70A1">
        <w:rPr>
          <w:sz w:val="22"/>
          <w:szCs w:val="22"/>
        </w:rPr>
        <w:t>frequência</w:t>
      </w:r>
      <w:r w:rsidRPr="00C2339E">
        <w:rPr>
          <w:sz w:val="22"/>
          <w:szCs w:val="22"/>
        </w:rPr>
        <w:t xml:space="preserve"> e sinal no domínio do tempo).</w:t>
      </w:r>
    </w:p>
    <w:p w14:paraId="172C2229" w14:textId="78E24B57" w:rsidR="00065DDF" w:rsidRDefault="00065DDF" w:rsidP="00065DDF">
      <w:pPr>
        <w:jc w:val="both"/>
        <w:rPr>
          <w:ins w:id="2" w:author="Caique Noboa" w:date="2021-05-20T22:03:00Z"/>
          <w:sz w:val="22"/>
          <w:szCs w:val="22"/>
        </w:rPr>
      </w:pPr>
      <w:r w:rsidRPr="00C2339E">
        <w:rPr>
          <w:sz w:val="22"/>
          <w:szCs w:val="22"/>
        </w:rPr>
        <w:t>Circuito Projetado</w:t>
      </w:r>
    </w:p>
    <w:p w14:paraId="1C713268" w14:textId="44D1456B" w:rsidR="00883E78" w:rsidRDefault="00883E78" w:rsidP="00065DDF">
      <w:pPr>
        <w:jc w:val="both"/>
        <w:rPr>
          <w:ins w:id="3" w:author="Caique Noboa" w:date="2021-05-20T22:17:00Z"/>
          <w:sz w:val="22"/>
          <w:szCs w:val="22"/>
        </w:rPr>
      </w:pPr>
    </w:p>
    <w:p w14:paraId="2B60F2AA" w14:textId="414A209A" w:rsidR="001F0B23" w:rsidRDefault="001F0B23" w:rsidP="00065DDF">
      <w:pPr>
        <w:jc w:val="both"/>
        <w:rPr>
          <w:ins w:id="4" w:author="Caique Noboa" w:date="2021-05-20T22:17:00Z"/>
          <w:sz w:val="22"/>
          <w:szCs w:val="22"/>
        </w:rPr>
      </w:pPr>
    </w:p>
    <w:p w14:paraId="53D17A4D" w14:textId="4AE7D2F9" w:rsidR="001F0B23" w:rsidRPr="00C2339E" w:rsidRDefault="001F0B23" w:rsidP="001F0B23">
      <w:pPr>
        <w:jc w:val="center"/>
        <w:rPr>
          <w:sz w:val="22"/>
          <w:szCs w:val="22"/>
        </w:rPr>
        <w:pPrChange w:id="5" w:author="Caique Noboa" w:date="2021-05-20T22:17:00Z">
          <w:pPr>
            <w:jc w:val="both"/>
          </w:pPr>
        </w:pPrChange>
      </w:pPr>
      <w:ins w:id="6" w:author="Caique Noboa" w:date="2021-05-20T22:17:00Z">
        <w:r>
          <w:rPr>
            <w:sz w:val="22"/>
            <w:szCs w:val="22"/>
          </w:rPr>
          <w:t>Utilizando a fórmula da página 53 da apostila:</w:t>
        </w:r>
      </w:ins>
    </w:p>
    <w:p w14:paraId="13272F3A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614B7D9D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281EDD0F" w14:textId="7B437A13" w:rsidR="00065DDF" w:rsidRPr="00C2339E" w:rsidDel="00883E78" w:rsidRDefault="00883E78" w:rsidP="00065DDF">
      <w:pPr>
        <w:jc w:val="both"/>
        <w:rPr>
          <w:del w:id="7" w:author="Caique Noboa" w:date="2021-05-20T22:02:00Z"/>
          <w:sz w:val="22"/>
          <w:szCs w:val="22"/>
        </w:rPr>
      </w:pPr>
      <m:oMathPara>
        <m:oMath>
          <m:r>
            <w:ins w:id="8" w:author="Caique Noboa" w:date="2021-05-20T22:03:00Z">
              <w:rPr>
                <w:rFonts w:ascii="Cambria Math" w:hAnsi="Cambria Math"/>
                <w:sz w:val="22"/>
                <w:szCs w:val="22"/>
              </w:rPr>
              <m:t>Av=</m:t>
            </w:ins>
          </m:r>
          <m:f>
            <m:fPr>
              <m:ctrlPr>
                <w:ins w:id="9" w:author="Caique Noboa" w:date="2021-05-20T22:03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10" w:author="Caique Noboa" w:date="2021-05-20T22:03:00Z">
                  <w:rPr>
                    <w:rFonts w:ascii="Cambria Math" w:hAnsi="Cambria Math"/>
                    <w:sz w:val="22"/>
                    <w:szCs w:val="22"/>
                  </w:rPr>
                  <m:t>Av*R</m:t>
                </w:ins>
              </m:r>
            </m:num>
            <m:den>
              <m:r>
                <w:ins w:id="11" w:author="Caique Noboa" w:date="2021-05-20T22:03:00Z">
                  <w:rPr>
                    <w:rFonts w:ascii="Cambria Math" w:hAnsi="Cambria Math"/>
                    <w:sz w:val="22"/>
                    <w:szCs w:val="22"/>
                  </w:rPr>
                  <m:t>R</m:t>
                </w:ins>
              </m:r>
              <m:r>
                <w:ins w:id="12" w:author="Caique Noboa" w:date="2021-05-20T22:14:00Z">
                  <w:rPr>
                    <w:rFonts w:ascii="Cambria Math" w:hAnsi="Cambria Math"/>
                    <w:sz w:val="22"/>
                    <w:szCs w:val="22"/>
                  </w:rPr>
                  <m:t>1</m:t>
                </w:ins>
              </m:r>
              <m:r>
                <w:ins w:id="13" w:author="Caique Noboa" w:date="2021-05-20T22:03:00Z">
                  <w:rPr>
                    <w:rFonts w:ascii="Cambria Math" w:hAnsi="Cambria Math"/>
                    <w:sz w:val="22"/>
                    <w:szCs w:val="22"/>
                  </w:rPr>
                  <m:t>+R</m:t>
                </w:ins>
              </m:r>
              <m:r>
                <w:ins w:id="14" w:author="Caique Noboa" w:date="2021-05-20T22:14:00Z">
                  <w:rPr>
                    <w:rFonts w:ascii="Cambria Math" w:hAnsi="Cambria Math"/>
                    <w:sz w:val="22"/>
                    <w:szCs w:val="22"/>
                  </w:rPr>
                  <m:t>2</m:t>
                </w:ins>
              </m:r>
            </m:den>
          </m:f>
        </m:oMath>
      </m:oMathPara>
    </w:p>
    <w:p w14:paraId="431346F1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559551C2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5C6E60E2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11879D0A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1AA0416E" w14:textId="0EBC2504" w:rsidR="00065DDF" w:rsidRDefault="001F0B23" w:rsidP="001F0B23">
      <w:pPr>
        <w:jc w:val="center"/>
        <w:rPr>
          <w:ins w:id="15" w:author="Caique Noboa" w:date="2021-05-20T22:15:00Z"/>
          <w:sz w:val="22"/>
          <w:szCs w:val="22"/>
        </w:rPr>
      </w:pPr>
      <w:ins w:id="16" w:author="Caique Noboa" w:date="2021-05-20T22:15:00Z">
        <w:r>
          <w:rPr>
            <w:sz w:val="22"/>
            <w:szCs w:val="22"/>
          </w:rPr>
          <w:t>Considerando R1 = R2 = 1kΩ.</w:t>
        </w:r>
      </w:ins>
    </w:p>
    <w:p w14:paraId="62E4B217" w14:textId="7A90F990" w:rsidR="001F0B23" w:rsidRDefault="001F0B23" w:rsidP="001F0B23">
      <w:pPr>
        <w:jc w:val="center"/>
        <w:rPr>
          <w:ins w:id="17" w:author="Caique Noboa" w:date="2021-05-20T22:15:00Z"/>
          <w:sz w:val="22"/>
          <w:szCs w:val="22"/>
        </w:rPr>
      </w:pPr>
    </w:p>
    <w:p w14:paraId="26C30805" w14:textId="17EAD221" w:rsidR="001F0B23" w:rsidRPr="00C2339E" w:rsidRDefault="001F0B23" w:rsidP="001F0B23">
      <w:pPr>
        <w:jc w:val="center"/>
        <w:rPr>
          <w:sz w:val="22"/>
          <w:szCs w:val="22"/>
        </w:rPr>
        <w:pPrChange w:id="18" w:author="Caique Noboa" w:date="2021-05-20T22:15:00Z">
          <w:pPr>
            <w:jc w:val="both"/>
          </w:pPr>
        </w:pPrChange>
      </w:pPr>
      <m:oMathPara>
        <m:oMath>
          <m:r>
            <w:ins w:id="19" w:author="Caique Noboa" w:date="2021-05-20T22:15:00Z">
              <w:rPr>
                <w:rFonts w:ascii="Cambria Math" w:hAnsi="Cambria Math"/>
                <w:sz w:val="22"/>
                <w:szCs w:val="22"/>
              </w:rPr>
              <m:t xml:space="preserve">R= </m:t>
            </w:ins>
          </m:r>
          <m:r>
            <w:ins w:id="20" w:author="Caique Noboa" w:date="2021-05-20T22:17:00Z">
              <w:rPr>
                <w:rFonts w:ascii="Cambria Math" w:hAnsi="Cambria Math"/>
                <w:sz w:val="22"/>
                <w:szCs w:val="22"/>
              </w:rPr>
              <m:t>2kΩ</m:t>
            </w:ins>
          </m:r>
        </m:oMath>
      </m:oMathPara>
    </w:p>
    <w:p w14:paraId="10FAE6AA" w14:textId="357B1CBE" w:rsidR="00065DDF" w:rsidRPr="00C2339E" w:rsidRDefault="001F0B23" w:rsidP="00065DDF">
      <w:pPr>
        <w:jc w:val="both"/>
        <w:rPr>
          <w:sz w:val="22"/>
          <w:szCs w:val="22"/>
        </w:rPr>
      </w:pPr>
      <w:ins w:id="21" w:author="Caique Noboa" w:date="2021-05-20T22:19:00Z">
        <w:r w:rsidRPr="001F0B23">
          <w:rPr>
            <w:sz w:val="22"/>
            <w:szCs w:val="22"/>
          </w:rPr>
          <w:lastRenderedPageBreak/>
          <w:drawing>
            <wp:inline distT="0" distB="0" distL="0" distR="0" wp14:anchorId="4F0A72B9" wp14:editId="5EE00AE8">
              <wp:extent cx="5068007" cy="3686689"/>
              <wp:effectExtent l="0" t="0" r="0" b="9525"/>
              <wp:docPr id="36" name="Picture 36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" name="Picture 36" descr="Diagram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8007" cy="36866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6FC919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754835D4" w14:textId="77777777" w:rsidR="00065DDF" w:rsidRPr="00C2339E" w:rsidDel="001F0B23" w:rsidRDefault="00065DDF" w:rsidP="00065DDF">
      <w:pPr>
        <w:jc w:val="both"/>
        <w:rPr>
          <w:del w:id="22" w:author="Caique Noboa" w:date="2021-05-20T22:19:00Z"/>
          <w:sz w:val="22"/>
          <w:szCs w:val="22"/>
        </w:rPr>
      </w:pPr>
    </w:p>
    <w:p w14:paraId="6E4604CB" w14:textId="64039C28" w:rsidR="00065DDF" w:rsidRPr="00C2339E" w:rsidDel="001F0B23" w:rsidRDefault="00065DDF" w:rsidP="00065DDF">
      <w:pPr>
        <w:jc w:val="both"/>
        <w:rPr>
          <w:del w:id="23" w:author="Caique Noboa" w:date="2021-05-20T22:19:00Z"/>
          <w:sz w:val="22"/>
          <w:szCs w:val="22"/>
        </w:rPr>
      </w:pPr>
    </w:p>
    <w:p w14:paraId="0F32C67A" w14:textId="77777777" w:rsidR="00065DDF" w:rsidRPr="00C2339E" w:rsidDel="001F0B23" w:rsidRDefault="00065DDF" w:rsidP="00065DDF">
      <w:pPr>
        <w:jc w:val="both"/>
        <w:rPr>
          <w:del w:id="24" w:author="Caique Noboa" w:date="2021-05-20T22:19:00Z"/>
          <w:sz w:val="22"/>
          <w:szCs w:val="22"/>
        </w:rPr>
      </w:pPr>
    </w:p>
    <w:p w14:paraId="29F4EAFF" w14:textId="77777777" w:rsidR="00065DDF" w:rsidRPr="00C2339E" w:rsidDel="001F0B23" w:rsidRDefault="00065DDF" w:rsidP="00065DDF">
      <w:pPr>
        <w:jc w:val="both"/>
        <w:rPr>
          <w:del w:id="25" w:author="Caique Noboa" w:date="2021-05-20T22:19:00Z"/>
          <w:sz w:val="22"/>
          <w:szCs w:val="22"/>
        </w:rPr>
      </w:pPr>
    </w:p>
    <w:p w14:paraId="33E806B7" w14:textId="77777777" w:rsidR="00065DDF" w:rsidRPr="00C2339E" w:rsidDel="001F0B23" w:rsidRDefault="00065DDF" w:rsidP="00065DDF">
      <w:pPr>
        <w:jc w:val="both"/>
        <w:rPr>
          <w:del w:id="26" w:author="Caique Noboa" w:date="2021-05-20T22:19:00Z"/>
          <w:sz w:val="22"/>
          <w:szCs w:val="22"/>
        </w:rPr>
      </w:pPr>
    </w:p>
    <w:p w14:paraId="6756584B" w14:textId="77777777" w:rsidR="00065DDF" w:rsidRPr="00C2339E" w:rsidDel="001F0B23" w:rsidRDefault="00065DDF" w:rsidP="00065DDF">
      <w:pPr>
        <w:jc w:val="both"/>
        <w:rPr>
          <w:del w:id="27" w:author="Caique Noboa" w:date="2021-05-20T22:19:00Z"/>
          <w:sz w:val="22"/>
          <w:szCs w:val="22"/>
        </w:rPr>
      </w:pPr>
    </w:p>
    <w:p w14:paraId="76862FD3" w14:textId="77777777" w:rsidR="00065DDF" w:rsidRPr="00C2339E" w:rsidDel="001F0B23" w:rsidRDefault="00065DDF" w:rsidP="00065DDF">
      <w:pPr>
        <w:jc w:val="both"/>
        <w:rPr>
          <w:del w:id="28" w:author="Caique Noboa" w:date="2021-05-20T22:19:00Z"/>
          <w:sz w:val="22"/>
          <w:szCs w:val="22"/>
        </w:rPr>
      </w:pPr>
    </w:p>
    <w:p w14:paraId="14E5B827" w14:textId="77777777" w:rsidR="00065DDF" w:rsidRPr="00C2339E" w:rsidDel="001F0B23" w:rsidRDefault="00065DDF" w:rsidP="00065DDF">
      <w:pPr>
        <w:jc w:val="both"/>
        <w:rPr>
          <w:del w:id="29" w:author="Caique Noboa" w:date="2021-05-20T22:19:00Z"/>
          <w:sz w:val="22"/>
          <w:szCs w:val="22"/>
        </w:rPr>
      </w:pPr>
    </w:p>
    <w:p w14:paraId="547457D9" w14:textId="77777777" w:rsidR="003B509A" w:rsidRDefault="003B509A" w:rsidP="00065DDF">
      <w:pPr>
        <w:jc w:val="both"/>
        <w:rPr>
          <w:sz w:val="22"/>
          <w:szCs w:val="22"/>
        </w:rPr>
      </w:pPr>
    </w:p>
    <w:p w14:paraId="56118BA9" w14:textId="77777777" w:rsidR="003B509A" w:rsidDel="001F0B23" w:rsidRDefault="003B509A" w:rsidP="00065DDF">
      <w:pPr>
        <w:jc w:val="both"/>
        <w:rPr>
          <w:del w:id="30" w:author="Caique Noboa" w:date="2021-05-20T22:19:00Z"/>
          <w:sz w:val="22"/>
          <w:szCs w:val="22"/>
        </w:rPr>
      </w:pPr>
    </w:p>
    <w:p w14:paraId="5FFBA079" w14:textId="77777777" w:rsidR="003B509A" w:rsidDel="001F0B23" w:rsidRDefault="003B509A" w:rsidP="00065DDF">
      <w:pPr>
        <w:jc w:val="both"/>
        <w:rPr>
          <w:del w:id="31" w:author="Caique Noboa" w:date="2021-05-20T22:19:00Z"/>
          <w:sz w:val="22"/>
          <w:szCs w:val="22"/>
        </w:rPr>
      </w:pPr>
    </w:p>
    <w:p w14:paraId="154FF9E1" w14:textId="77777777" w:rsidR="003B509A" w:rsidDel="001F0B23" w:rsidRDefault="003B509A" w:rsidP="00065DDF">
      <w:pPr>
        <w:jc w:val="both"/>
        <w:rPr>
          <w:del w:id="32" w:author="Caique Noboa" w:date="2021-05-20T22:19:00Z"/>
          <w:sz w:val="22"/>
          <w:szCs w:val="22"/>
        </w:rPr>
      </w:pPr>
    </w:p>
    <w:p w14:paraId="709AFFCD" w14:textId="77777777" w:rsidR="003B509A" w:rsidDel="001F0B23" w:rsidRDefault="003B509A" w:rsidP="00065DDF">
      <w:pPr>
        <w:jc w:val="both"/>
        <w:rPr>
          <w:del w:id="33" w:author="Caique Noboa" w:date="2021-05-20T22:19:00Z"/>
          <w:sz w:val="22"/>
          <w:szCs w:val="22"/>
        </w:rPr>
      </w:pPr>
    </w:p>
    <w:p w14:paraId="0BF27FC7" w14:textId="77777777" w:rsidR="003B509A" w:rsidRDefault="003B509A" w:rsidP="00065DDF">
      <w:pPr>
        <w:jc w:val="both"/>
        <w:rPr>
          <w:sz w:val="22"/>
          <w:szCs w:val="22"/>
        </w:rPr>
      </w:pPr>
    </w:p>
    <w:p w14:paraId="72A60932" w14:textId="77777777" w:rsidR="003B509A" w:rsidRDefault="003B509A" w:rsidP="00065DDF">
      <w:pPr>
        <w:jc w:val="both"/>
        <w:rPr>
          <w:sz w:val="22"/>
          <w:szCs w:val="22"/>
        </w:rPr>
      </w:pPr>
    </w:p>
    <w:p w14:paraId="48042FC8" w14:textId="77777777" w:rsidR="003B509A" w:rsidRDefault="003B509A" w:rsidP="00065DDF">
      <w:pPr>
        <w:jc w:val="both"/>
        <w:rPr>
          <w:sz w:val="22"/>
          <w:szCs w:val="22"/>
        </w:rPr>
      </w:pPr>
    </w:p>
    <w:p w14:paraId="068B79AF" w14:textId="77777777" w:rsidR="003B509A" w:rsidRDefault="003B509A" w:rsidP="00065DDF">
      <w:pPr>
        <w:jc w:val="both"/>
        <w:rPr>
          <w:sz w:val="22"/>
          <w:szCs w:val="22"/>
        </w:rPr>
      </w:pPr>
    </w:p>
    <w:p w14:paraId="4BD66571" w14:textId="63A9DCE0" w:rsidR="00065DDF" w:rsidRPr="00C2339E" w:rsidRDefault="00065DDF" w:rsidP="00065DDF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>Resultados das Simulações</w:t>
      </w:r>
    </w:p>
    <w:p w14:paraId="7AFE7F82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106E87CE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7B5C9AC3" w14:textId="41442504" w:rsidR="00065DDF" w:rsidRPr="00C2339E" w:rsidRDefault="001F0B23" w:rsidP="00065DDF">
      <w:pPr>
        <w:jc w:val="both"/>
        <w:rPr>
          <w:sz w:val="22"/>
          <w:szCs w:val="22"/>
        </w:rPr>
      </w:pPr>
      <w:ins w:id="34" w:author="Caique Noboa" w:date="2021-05-20T22:18:00Z">
        <w:r w:rsidRPr="001F0B23">
          <w:rPr>
            <w:sz w:val="22"/>
            <w:szCs w:val="22"/>
          </w:rPr>
          <w:drawing>
            <wp:inline distT="0" distB="0" distL="0" distR="0" wp14:anchorId="6E4CCF3C" wp14:editId="13B72743">
              <wp:extent cx="5229955" cy="3181794"/>
              <wp:effectExtent l="0" t="0" r="8890" b="0"/>
              <wp:docPr id="34" name="Picture 34" descr="Char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Chart&#10;&#10;Description automatically generated with low confidence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9955" cy="3181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AA1C22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5B061067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12B02746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0ADF5278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346B7540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197DDFCF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0CFFCD96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4C7EAE9C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32FD7C93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41A0EE71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55E83320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47FE36CE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7E89510D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74F76637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52194DFB" w14:textId="77777777" w:rsidR="00065DDF" w:rsidRDefault="00065DDF" w:rsidP="00065DDF">
      <w:pPr>
        <w:jc w:val="both"/>
        <w:rPr>
          <w:sz w:val="22"/>
          <w:szCs w:val="22"/>
        </w:rPr>
      </w:pPr>
    </w:p>
    <w:p w14:paraId="2FD175B8" w14:textId="77777777" w:rsidR="00C078EB" w:rsidRPr="00C2339E" w:rsidRDefault="00C078EB" w:rsidP="00065DDF">
      <w:pPr>
        <w:jc w:val="both"/>
        <w:rPr>
          <w:sz w:val="22"/>
          <w:szCs w:val="22"/>
        </w:rPr>
      </w:pPr>
    </w:p>
    <w:p w14:paraId="119DDE07" w14:textId="77777777" w:rsidR="00065DDF" w:rsidRPr="00C2339E" w:rsidRDefault="00065DDF" w:rsidP="00065DDF">
      <w:pPr>
        <w:jc w:val="both"/>
        <w:rPr>
          <w:sz w:val="22"/>
          <w:szCs w:val="22"/>
        </w:rPr>
      </w:pPr>
    </w:p>
    <w:p w14:paraId="705B5F46" w14:textId="77777777" w:rsidR="006F3D0A" w:rsidRPr="00C2339E" w:rsidRDefault="006F3D0A" w:rsidP="00345BD8">
      <w:pPr>
        <w:jc w:val="both"/>
        <w:rPr>
          <w:sz w:val="22"/>
          <w:szCs w:val="22"/>
        </w:rPr>
      </w:pPr>
    </w:p>
    <w:p w14:paraId="7C62EB20" w14:textId="77777777" w:rsidR="00065DDF" w:rsidRPr="00C2339E" w:rsidRDefault="00065DDF" w:rsidP="00345BD8">
      <w:pPr>
        <w:jc w:val="both"/>
        <w:rPr>
          <w:sz w:val="22"/>
          <w:szCs w:val="22"/>
        </w:rPr>
      </w:pPr>
    </w:p>
    <w:p w14:paraId="79E31DA3" w14:textId="6CEB0745" w:rsidR="00B57CCC" w:rsidRPr="00C2339E" w:rsidRDefault="00C078EB" w:rsidP="00345BD8">
      <w:pPr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4103C6" w:rsidRPr="00C2339E">
        <w:rPr>
          <w:sz w:val="22"/>
          <w:szCs w:val="22"/>
        </w:rPr>
        <w:t xml:space="preserve">) </w:t>
      </w:r>
      <w:r w:rsidR="00CB07E0">
        <w:rPr>
          <w:sz w:val="22"/>
          <w:szCs w:val="22"/>
        </w:rPr>
        <w:t>(1,50</w:t>
      </w:r>
      <w:r w:rsidR="00AA170B">
        <w:rPr>
          <w:sz w:val="22"/>
          <w:szCs w:val="22"/>
        </w:rPr>
        <w:t xml:space="preserve"> Pontos) - </w:t>
      </w:r>
      <w:r w:rsidR="004103C6" w:rsidRPr="00C2339E">
        <w:rPr>
          <w:sz w:val="22"/>
          <w:szCs w:val="22"/>
        </w:rPr>
        <w:t xml:space="preserve">Projetar </w:t>
      </w:r>
      <w:r w:rsidR="00B57CCC" w:rsidRPr="00C2339E">
        <w:rPr>
          <w:sz w:val="22"/>
          <w:szCs w:val="22"/>
        </w:rPr>
        <w:t xml:space="preserve">um amplificador não inversor de tensão utilizando o CI </w:t>
      </w:r>
      <w:r w:rsidR="003B29AF">
        <w:rPr>
          <w:sz w:val="22"/>
          <w:szCs w:val="22"/>
        </w:rPr>
        <w:t xml:space="preserve">TL081 </w:t>
      </w:r>
      <w:r w:rsidR="00B57CCC" w:rsidRPr="00C2339E">
        <w:rPr>
          <w:sz w:val="22"/>
          <w:szCs w:val="22"/>
        </w:rPr>
        <w:t>ou similar, com ganho final de</w:t>
      </w:r>
      <w:r w:rsidR="0071081F">
        <w:rPr>
          <w:sz w:val="22"/>
          <w:szCs w:val="22"/>
        </w:rPr>
        <w:t xml:space="preserve"> 2</w:t>
      </w:r>
      <w:r w:rsidR="00B57CCC" w:rsidRPr="00C2339E">
        <w:rPr>
          <w:sz w:val="22"/>
          <w:szCs w:val="22"/>
        </w:rPr>
        <w:t>000</w:t>
      </w:r>
      <w:r w:rsidR="00DA2E14">
        <w:rPr>
          <w:sz w:val="22"/>
          <w:szCs w:val="22"/>
        </w:rPr>
        <w:t> </w:t>
      </w:r>
      <w:r w:rsidR="00B57CCC" w:rsidRPr="00C2339E">
        <w:rPr>
          <w:sz w:val="22"/>
          <w:szCs w:val="22"/>
        </w:rPr>
        <w:t>V/V e faixa de passagem mínima de 10 kHz.</w:t>
      </w:r>
    </w:p>
    <w:p w14:paraId="27940698" w14:textId="77777777" w:rsidR="006A3598" w:rsidRPr="00C2339E" w:rsidRDefault="006A3598" w:rsidP="006A3598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>Circuito Projetado</w:t>
      </w:r>
    </w:p>
    <w:p w14:paraId="74CDBBB9" w14:textId="52C9A5B5" w:rsidR="006A3598" w:rsidRDefault="006A3598" w:rsidP="006A3598">
      <w:pPr>
        <w:jc w:val="both"/>
        <w:rPr>
          <w:ins w:id="35" w:author="Caique Noboa" w:date="2021-05-20T19:46:00Z"/>
          <w:sz w:val="22"/>
          <w:szCs w:val="22"/>
        </w:rPr>
      </w:pPr>
    </w:p>
    <w:p w14:paraId="1CE6ED85" w14:textId="6232B5D8" w:rsidR="004F5EA3" w:rsidRDefault="004F5EA3" w:rsidP="006A3598">
      <w:pPr>
        <w:jc w:val="both"/>
        <w:rPr>
          <w:ins w:id="36" w:author="Caique Noboa" w:date="2021-05-20T19:46:00Z"/>
          <w:sz w:val="22"/>
          <w:szCs w:val="22"/>
        </w:rPr>
      </w:pPr>
    </w:p>
    <w:p w14:paraId="4E7717F4" w14:textId="2A185AA9" w:rsidR="004F5EA3" w:rsidRDefault="004F5EA3" w:rsidP="006A3598">
      <w:pPr>
        <w:jc w:val="both"/>
        <w:rPr>
          <w:ins w:id="37" w:author="Caique Noboa" w:date="2021-05-20T19:47:00Z"/>
          <w:sz w:val="22"/>
          <w:szCs w:val="22"/>
        </w:rPr>
      </w:pPr>
      <w:ins w:id="38" w:author="Caique Noboa" w:date="2021-05-20T19:46:00Z">
        <w:r>
          <w:rPr>
            <w:sz w:val="22"/>
            <w:szCs w:val="22"/>
          </w:rPr>
          <w:t xml:space="preserve">Devido ao ganho muito alto, utilizaremos </w:t>
        </w:r>
      </w:ins>
      <w:ins w:id="39" w:author="Caique Noboa" w:date="2021-05-20T19:47:00Z">
        <w:r>
          <w:rPr>
            <w:sz w:val="22"/>
            <w:szCs w:val="22"/>
          </w:rPr>
          <w:t>2 estágios:</w:t>
        </w:r>
      </w:ins>
    </w:p>
    <w:p w14:paraId="035ACADB" w14:textId="4D24F5A5" w:rsidR="004F5EA3" w:rsidRDefault="004F5EA3" w:rsidP="006A3598">
      <w:pPr>
        <w:jc w:val="both"/>
        <w:rPr>
          <w:ins w:id="40" w:author="Caique Noboa" w:date="2021-05-20T19:47:00Z"/>
          <w:sz w:val="22"/>
          <w:szCs w:val="22"/>
        </w:rPr>
      </w:pPr>
    </w:p>
    <w:p w14:paraId="1DF09CBA" w14:textId="2C1C1CE1" w:rsidR="004F5EA3" w:rsidRPr="008A41A1" w:rsidRDefault="008A41A1" w:rsidP="006A3598">
      <w:pPr>
        <w:jc w:val="both"/>
        <w:rPr>
          <w:ins w:id="41" w:author="Caique Noboa" w:date="2021-05-20T19:47:00Z"/>
          <w:rFonts w:ascii="Arial" w:hAnsi="Arial" w:cs="Arial"/>
          <w:szCs w:val="24"/>
          <w:rPrChange w:id="42" w:author="Caique Noboa" w:date="2021-05-20T19:57:00Z">
            <w:rPr>
              <w:ins w:id="43" w:author="Caique Noboa" w:date="2021-05-20T19:47:00Z"/>
              <w:sz w:val="22"/>
              <w:szCs w:val="22"/>
            </w:rPr>
          </w:rPrChange>
        </w:rPr>
      </w:pPr>
      <m:oMathPara>
        <m:oMath>
          <m:r>
            <w:ins w:id="44" w:author="Caique Noboa" w:date="2021-05-20T19:47:00Z">
              <w:rPr>
                <w:rFonts w:ascii="Cambria Math" w:hAnsi="Cambria Math" w:cs="Arial"/>
                <w:szCs w:val="24"/>
                <w:rPrChange w:id="45" w:author="Caique Noboa" w:date="2021-05-20T20:00:00Z">
                  <w:rPr>
                    <w:rFonts w:ascii="Cambria Math" w:hAnsi="Cambria Math" w:cs="Arial"/>
                    <w:szCs w:val="24"/>
                  </w:rPr>
                </w:rPrChange>
              </w:rPr>
              <m:t>Av1 * Av2 = 2000</m:t>
            </w:ins>
          </m:r>
        </m:oMath>
      </m:oMathPara>
    </w:p>
    <w:p w14:paraId="76CFA74E" w14:textId="175259F8" w:rsidR="004F5EA3" w:rsidRPr="008A41A1" w:rsidRDefault="004F5EA3" w:rsidP="006A3598">
      <w:pPr>
        <w:jc w:val="both"/>
        <w:rPr>
          <w:ins w:id="46" w:author="Caique Noboa" w:date="2021-05-20T19:47:00Z"/>
          <w:rFonts w:ascii="Arial" w:hAnsi="Arial" w:cs="Arial"/>
          <w:szCs w:val="24"/>
          <w:rPrChange w:id="47" w:author="Caique Noboa" w:date="2021-05-20T19:57:00Z">
            <w:rPr>
              <w:ins w:id="48" w:author="Caique Noboa" w:date="2021-05-20T19:47:00Z"/>
              <w:sz w:val="22"/>
              <w:szCs w:val="22"/>
            </w:rPr>
          </w:rPrChange>
        </w:rPr>
      </w:pPr>
    </w:p>
    <w:p w14:paraId="4D5231AB" w14:textId="604AF130" w:rsidR="004F5EA3" w:rsidRPr="008A41A1" w:rsidDel="008A41A1" w:rsidRDefault="004F5EA3" w:rsidP="008A41A1">
      <w:pPr>
        <w:jc w:val="both"/>
        <w:rPr>
          <w:del w:id="49" w:author="Caique Noboa" w:date="2021-05-20T19:56:00Z"/>
          <w:rFonts w:ascii="Arial" w:hAnsi="Arial" w:cs="Arial"/>
          <w:szCs w:val="24"/>
          <w:rPrChange w:id="50" w:author="Caique Noboa" w:date="2021-05-20T19:57:00Z">
            <w:rPr>
              <w:del w:id="51" w:author="Caique Noboa" w:date="2021-05-20T19:56:00Z"/>
            </w:rPr>
          </w:rPrChange>
        </w:rPr>
      </w:pPr>
      <w:ins w:id="52" w:author="Caique Noboa" w:date="2021-05-20T19:47:00Z">
        <w:r w:rsidRPr="008A41A1">
          <w:rPr>
            <w:rFonts w:ascii="Arial" w:hAnsi="Arial" w:cs="Arial"/>
            <w:szCs w:val="24"/>
            <w:rPrChange w:id="53" w:author="Caique Noboa" w:date="2021-05-20T19:57:00Z">
              <w:rPr/>
            </w:rPrChange>
          </w:rPr>
          <w:t xml:space="preserve">Arbitrando </w:t>
        </w:r>
      </w:ins>
      <m:oMath>
        <m:r>
          <w:ins w:id="54" w:author="Caique Noboa" w:date="2021-05-20T19:47:00Z">
            <w:rPr>
              <w:rFonts w:ascii="Cambria Math" w:hAnsi="Cambria Math" w:cs="Arial"/>
              <w:szCs w:val="24"/>
              <w:rPrChange w:id="55" w:author="Caique Noboa" w:date="2021-05-20T20:00:00Z">
                <w:rPr>
                  <w:rFonts w:ascii="Cambria Math" w:hAnsi="Cambria Math" w:cs="Arial"/>
                  <w:szCs w:val="24"/>
                </w:rPr>
              </w:rPrChange>
            </w:rPr>
            <m:t>Av1 = 40</m:t>
          </w:ins>
        </m:r>
      </m:oMath>
      <w:ins w:id="56" w:author="Caique Noboa" w:date="2021-05-20T19:47:00Z">
        <w:r w:rsidRPr="008A41A1">
          <w:rPr>
            <w:rFonts w:ascii="Arial" w:hAnsi="Arial" w:cs="Arial"/>
            <w:szCs w:val="24"/>
            <w:rPrChange w:id="57" w:author="Caique Noboa" w:date="2021-05-20T19:57:00Z">
              <w:rPr/>
            </w:rPrChange>
          </w:rPr>
          <w:t xml:space="preserve"> e </w:t>
        </w:r>
      </w:ins>
      <m:oMath>
        <m:r>
          <w:ins w:id="58" w:author="Caique Noboa" w:date="2021-05-20T19:47:00Z">
            <w:rPr>
              <w:rFonts w:ascii="Cambria Math" w:hAnsi="Cambria Math" w:cs="Arial"/>
              <w:szCs w:val="24"/>
              <w:rPrChange w:id="59" w:author="Caique Noboa" w:date="2021-05-20T20:00:00Z">
                <w:rPr>
                  <w:rFonts w:ascii="Cambria Math" w:hAnsi="Cambria Math" w:cs="Arial"/>
                  <w:szCs w:val="24"/>
                </w:rPr>
              </w:rPrChange>
            </w:rPr>
            <m:t>Av2 = 50</m:t>
          </w:ins>
        </m:r>
      </m:oMath>
      <w:ins w:id="60" w:author="Caique Noboa" w:date="2021-05-20T19:47:00Z">
        <w:r w:rsidRPr="008A41A1">
          <w:rPr>
            <w:rFonts w:ascii="Arial" w:hAnsi="Arial" w:cs="Arial"/>
            <w:szCs w:val="24"/>
            <w:rPrChange w:id="61" w:author="Caique Noboa" w:date="2021-05-20T19:57:00Z">
              <w:rPr/>
            </w:rPrChange>
          </w:rPr>
          <w:t>, temos:</w:t>
        </w:r>
      </w:ins>
    </w:p>
    <w:p w14:paraId="7F3BDD64" w14:textId="77777777" w:rsidR="008A41A1" w:rsidRPr="008A41A1" w:rsidRDefault="008A41A1" w:rsidP="006A3598">
      <w:pPr>
        <w:jc w:val="both"/>
        <w:rPr>
          <w:ins w:id="62" w:author="Caique Noboa" w:date="2021-05-20T19:56:00Z"/>
          <w:rFonts w:ascii="Arial" w:hAnsi="Arial" w:cs="Arial"/>
          <w:szCs w:val="24"/>
          <w:rPrChange w:id="63" w:author="Caique Noboa" w:date="2021-05-20T19:57:00Z">
            <w:rPr>
              <w:ins w:id="64" w:author="Caique Noboa" w:date="2021-05-20T19:56:00Z"/>
              <w:sz w:val="22"/>
              <w:szCs w:val="22"/>
            </w:rPr>
          </w:rPrChange>
        </w:rPr>
      </w:pPr>
    </w:p>
    <w:p w14:paraId="13A7A57D" w14:textId="77777777" w:rsidR="006A3598" w:rsidRPr="008A41A1" w:rsidDel="008A41A1" w:rsidRDefault="006A3598" w:rsidP="006A3598">
      <w:pPr>
        <w:jc w:val="both"/>
        <w:rPr>
          <w:del w:id="65" w:author="Caique Noboa" w:date="2021-05-20T19:56:00Z"/>
          <w:rFonts w:ascii="Arial" w:hAnsi="Arial" w:cs="Arial"/>
          <w:szCs w:val="24"/>
          <w:rPrChange w:id="66" w:author="Caique Noboa" w:date="2021-05-20T19:57:00Z">
            <w:rPr>
              <w:del w:id="67" w:author="Caique Noboa" w:date="2021-05-20T19:56:00Z"/>
              <w:sz w:val="22"/>
              <w:szCs w:val="22"/>
            </w:rPr>
          </w:rPrChange>
        </w:rPr>
      </w:pPr>
    </w:p>
    <w:p w14:paraId="21847ADD" w14:textId="77777777" w:rsidR="006A3598" w:rsidRPr="008A41A1" w:rsidDel="008A41A1" w:rsidRDefault="006A3598" w:rsidP="006A3598">
      <w:pPr>
        <w:jc w:val="both"/>
        <w:rPr>
          <w:del w:id="68" w:author="Caique Noboa" w:date="2021-05-20T19:56:00Z"/>
          <w:rFonts w:ascii="Arial" w:hAnsi="Arial" w:cs="Arial"/>
          <w:szCs w:val="24"/>
          <w:rPrChange w:id="69" w:author="Caique Noboa" w:date="2021-05-20T19:57:00Z">
            <w:rPr>
              <w:del w:id="70" w:author="Caique Noboa" w:date="2021-05-20T19:56:00Z"/>
              <w:sz w:val="22"/>
              <w:szCs w:val="22"/>
            </w:rPr>
          </w:rPrChange>
        </w:rPr>
      </w:pPr>
    </w:p>
    <w:p w14:paraId="726A2A94" w14:textId="1FF5951E" w:rsidR="006A3598" w:rsidRPr="008A41A1" w:rsidRDefault="008A41A1" w:rsidP="008A41A1">
      <w:pPr>
        <w:jc w:val="both"/>
        <w:rPr>
          <w:rFonts w:ascii="Arial" w:hAnsi="Arial" w:cs="Arial"/>
          <w:szCs w:val="24"/>
          <w:rPrChange w:id="71" w:author="Caique Noboa" w:date="2021-05-20T19:57:00Z">
            <w:rPr>
              <w:sz w:val="22"/>
              <w:szCs w:val="22"/>
            </w:rPr>
          </w:rPrChange>
        </w:rPr>
        <w:pPrChange w:id="72" w:author="Caique Noboa" w:date="2021-05-20T19:56:00Z">
          <w:pPr>
            <w:jc w:val="both"/>
          </w:pPr>
        </w:pPrChange>
      </w:pPr>
      <m:oMathPara>
        <m:oMath>
          <m:r>
            <w:ins w:id="73" w:author="Caique Noboa" w:date="2021-05-20T19:51:00Z">
              <w:rPr>
                <w:rFonts w:ascii="Cambria Math" w:hAnsi="Cambria Math" w:cs="Arial"/>
                <w:szCs w:val="24"/>
                <w:rPrChange w:id="74" w:author="Caique Noboa" w:date="2021-05-20T19:57:00Z">
                  <w:rPr>
                    <w:rFonts w:ascii="Cambria Math" w:hAnsi="Cambria Math"/>
                  </w:rPr>
                </w:rPrChange>
              </w:rPr>
              <m:t>Av1 =</m:t>
            </w:ins>
          </m:r>
          <m:f>
            <m:fPr>
              <m:ctrlPr>
                <w:ins w:id="75" w:author="Caique Noboa" w:date="2021-05-20T19:51:00Z">
                  <w:rPr>
                    <w:rFonts w:ascii="Cambria Math" w:hAnsi="Cambria Math" w:cs="Arial"/>
                    <w:i/>
                    <w:szCs w:val="24"/>
                    <w:rPrChange w:id="76" w:author="Caique Noboa" w:date="2021-05-20T19:57:00Z">
                      <w:rPr>
                        <w:rFonts w:ascii="Cambria Math" w:hAnsi="Cambria Math"/>
                        <w:i/>
                      </w:rPr>
                    </w:rPrChange>
                  </w:rPr>
                </w:ins>
              </m:ctrlPr>
            </m:fPr>
            <m:num>
              <m:r>
                <w:ins w:id="77" w:author="Caique Noboa" w:date="2021-05-20T19:51:00Z">
                  <w:rPr>
                    <w:rFonts w:ascii="Cambria Math" w:hAnsi="Cambria Math" w:cs="Arial"/>
                    <w:szCs w:val="24"/>
                    <w:rPrChange w:id="78" w:author="Caique Noboa" w:date="2021-05-20T19:57:00Z">
                      <w:rPr>
                        <w:rFonts w:ascii="Cambria Math" w:hAnsi="Cambria Math"/>
                      </w:rPr>
                    </w:rPrChange>
                  </w:rPr>
                  <m:t>A</m:t>
                </w:ins>
              </m:r>
            </m:num>
            <m:den>
              <m:r>
                <w:ins w:id="79" w:author="Caique Noboa" w:date="2021-05-20T19:51:00Z">
                  <w:rPr>
                    <w:rFonts w:ascii="Cambria Math" w:hAnsi="Cambria Math" w:cs="Arial"/>
                    <w:szCs w:val="24"/>
                    <w:rPrChange w:id="80" w:author="Caique Noboa" w:date="2021-05-20T19:57:00Z">
                      <w:rPr>
                        <w:rFonts w:ascii="Cambria Math" w:hAnsi="Cambria Math"/>
                      </w:rPr>
                    </w:rPrChange>
                  </w:rPr>
                  <m:t>1 + β A</m:t>
                </w:ins>
              </m:r>
            </m:den>
          </m:f>
        </m:oMath>
      </m:oMathPara>
    </w:p>
    <w:p w14:paraId="6DF055BE" w14:textId="77777777" w:rsidR="006A3598" w:rsidRPr="008A41A1" w:rsidRDefault="006A3598" w:rsidP="008A41A1">
      <w:pPr>
        <w:rPr>
          <w:rFonts w:ascii="Arial" w:hAnsi="Arial" w:cs="Arial"/>
          <w:szCs w:val="24"/>
          <w:rPrChange w:id="81" w:author="Caique Noboa" w:date="2021-05-20T19:57:00Z">
            <w:rPr>
              <w:sz w:val="22"/>
              <w:szCs w:val="22"/>
            </w:rPr>
          </w:rPrChange>
        </w:rPr>
        <w:pPrChange w:id="82" w:author="Caique Noboa" w:date="2021-05-20T19:56:00Z">
          <w:pPr>
            <w:jc w:val="both"/>
          </w:pPr>
        </w:pPrChange>
      </w:pPr>
    </w:p>
    <w:p w14:paraId="67F1AFBE" w14:textId="54D65CCF" w:rsidR="008A41A1" w:rsidRPr="008A41A1" w:rsidRDefault="008A41A1" w:rsidP="008A41A1">
      <w:pPr>
        <w:rPr>
          <w:ins w:id="83" w:author="Caique Noboa" w:date="2021-05-20T19:56:00Z"/>
          <w:rFonts w:ascii="Arial" w:hAnsi="Arial" w:cs="Arial"/>
          <w:szCs w:val="24"/>
          <w:rPrChange w:id="84" w:author="Caique Noboa" w:date="2021-05-20T19:57:00Z">
            <w:rPr>
              <w:ins w:id="85" w:author="Caique Noboa" w:date="2021-05-20T19:56:00Z"/>
            </w:rPr>
          </w:rPrChange>
        </w:rPr>
        <w:pPrChange w:id="86" w:author="Caique Noboa" w:date="2021-05-20T19:56:00Z">
          <w:pPr>
            <w:jc w:val="both"/>
          </w:pPr>
        </w:pPrChange>
      </w:pPr>
      <m:oMathPara>
        <m:oMath>
          <m:r>
            <w:ins w:id="87" w:author="Caique Noboa" w:date="2021-05-20T19:51:00Z">
              <w:rPr>
                <w:rFonts w:ascii="Cambria Math" w:hAnsi="Cambria Math" w:cs="Arial"/>
                <w:szCs w:val="24"/>
                <w:rPrChange w:id="88" w:author="Caique Noboa" w:date="2021-05-20T19:57:00Z">
                  <w:rPr>
                    <w:rFonts w:ascii="Cambria Math" w:hAnsi="Cambria Math"/>
                  </w:rPr>
                </w:rPrChange>
              </w:rPr>
              <m:t>β =</m:t>
            </w:ins>
          </m:r>
          <m:f>
            <m:fPr>
              <m:ctrlPr>
                <w:ins w:id="89" w:author="Caique Noboa" w:date="2021-05-20T19:51:00Z">
                  <w:rPr>
                    <w:rFonts w:ascii="Cambria Math" w:hAnsi="Cambria Math" w:cs="Arial"/>
                    <w:i/>
                    <w:szCs w:val="24"/>
                    <w:rPrChange w:id="90" w:author="Caique Noboa" w:date="2021-05-20T19:57:00Z">
                      <w:rPr>
                        <w:rFonts w:ascii="Cambria Math" w:hAnsi="Cambria Math"/>
                        <w:i/>
                      </w:rPr>
                    </w:rPrChange>
                  </w:rPr>
                </w:ins>
              </m:ctrlPr>
            </m:fPr>
            <m:num>
              <m:r>
                <w:ins w:id="91" w:author="Caique Noboa" w:date="2021-05-20T19:51:00Z">
                  <w:rPr>
                    <w:rFonts w:ascii="Cambria Math" w:hAnsi="Cambria Math" w:cs="Arial"/>
                    <w:szCs w:val="24"/>
                    <w:rPrChange w:id="92" w:author="Caique Noboa" w:date="2021-05-20T19:57:00Z">
                      <w:rPr>
                        <w:rFonts w:ascii="Cambria Math" w:hAnsi="Cambria Math"/>
                      </w:rPr>
                    </w:rPrChange>
                  </w:rPr>
                  <m:t>R2</m:t>
                </w:ins>
              </m:r>
            </m:num>
            <m:den>
              <m:r>
                <w:ins w:id="93" w:author="Caique Noboa" w:date="2021-05-20T19:51:00Z">
                  <w:rPr>
                    <w:rFonts w:ascii="Cambria Math" w:hAnsi="Cambria Math" w:cs="Arial"/>
                    <w:szCs w:val="24"/>
                    <w:rPrChange w:id="94" w:author="Caique Noboa" w:date="2021-05-20T19:57:00Z">
                      <w:rPr>
                        <w:rFonts w:ascii="Cambria Math" w:hAnsi="Cambria Math"/>
                      </w:rPr>
                    </w:rPrChange>
                  </w:rPr>
                  <m:t>R1 + R2</m:t>
                </w:ins>
              </m:r>
            </m:den>
          </m:f>
        </m:oMath>
      </m:oMathPara>
    </w:p>
    <w:p w14:paraId="556F4EA7" w14:textId="02591A40" w:rsidR="008A41A1" w:rsidRPr="008A41A1" w:rsidRDefault="008A41A1" w:rsidP="006A3598">
      <w:pPr>
        <w:jc w:val="both"/>
        <w:rPr>
          <w:ins w:id="95" w:author="Caique Noboa" w:date="2021-05-20T19:57:00Z"/>
          <w:rFonts w:ascii="Arial" w:hAnsi="Arial" w:cs="Arial"/>
          <w:szCs w:val="24"/>
          <w:rPrChange w:id="96" w:author="Caique Noboa" w:date="2021-05-20T19:57:00Z">
            <w:rPr>
              <w:ins w:id="97" w:author="Caique Noboa" w:date="2021-05-20T19:57:00Z"/>
            </w:rPr>
          </w:rPrChange>
        </w:rPr>
      </w:pPr>
    </w:p>
    <w:p w14:paraId="2F50C02C" w14:textId="77777777" w:rsidR="008A41A1" w:rsidRPr="008A41A1" w:rsidRDefault="008A41A1" w:rsidP="006A3598">
      <w:pPr>
        <w:jc w:val="both"/>
        <w:rPr>
          <w:ins w:id="98" w:author="Caique Noboa" w:date="2021-05-20T19:56:00Z"/>
          <w:rFonts w:ascii="Arial" w:hAnsi="Arial" w:cs="Arial"/>
          <w:szCs w:val="24"/>
          <w:rPrChange w:id="99" w:author="Caique Noboa" w:date="2021-05-20T19:57:00Z">
            <w:rPr>
              <w:ins w:id="100" w:author="Caique Noboa" w:date="2021-05-20T19:56:00Z"/>
            </w:rPr>
          </w:rPrChange>
        </w:rPr>
      </w:pPr>
    </w:p>
    <w:p w14:paraId="0B255F01" w14:textId="38E9677C" w:rsidR="008A41A1" w:rsidRPr="008A41A1" w:rsidRDefault="008A41A1" w:rsidP="008A41A1">
      <w:pPr>
        <w:jc w:val="center"/>
        <w:rPr>
          <w:ins w:id="101" w:author="Caique Noboa" w:date="2021-05-20T19:53:00Z"/>
          <w:rFonts w:ascii="Arial" w:hAnsi="Arial" w:cs="Arial"/>
          <w:szCs w:val="24"/>
          <w:rPrChange w:id="102" w:author="Caique Noboa" w:date="2021-05-20T19:57:00Z">
            <w:rPr>
              <w:ins w:id="103" w:author="Caique Noboa" w:date="2021-05-20T19:53:00Z"/>
            </w:rPr>
          </w:rPrChange>
        </w:rPr>
        <w:pPrChange w:id="104" w:author="Caique Noboa" w:date="2021-05-20T19:57:00Z">
          <w:pPr>
            <w:jc w:val="both"/>
          </w:pPr>
        </w:pPrChange>
      </w:pPr>
      <w:ins w:id="105" w:author="Caique Noboa" w:date="2021-05-20T19:56:00Z">
        <w:r w:rsidRPr="008A41A1">
          <w:rPr>
            <w:rFonts w:ascii="Arial" w:hAnsi="Arial" w:cs="Arial"/>
            <w:szCs w:val="24"/>
            <w:rPrChange w:id="106" w:author="Caique Noboa" w:date="2021-05-20T19:57:00Z">
              <w:rPr>
                <w:sz w:val="22"/>
                <w:szCs w:val="22"/>
              </w:rPr>
            </w:rPrChange>
          </w:rPr>
          <w:t xml:space="preserve">Arbitrando </w:t>
        </w:r>
      </w:ins>
      <m:oMath>
        <m:r>
          <w:ins w:id="107" w:author="Caique Noboa" w:date="2021-05-20T19:56:00Z">
            <w:rPr>
              <w:rFonts w:ascii="Cambria Math" w:hAnsi="Cambria Math" w:cs="Arial"/>
              <w:szCs w:val="24"/>
              <w:rPrChange w:id="108" w:author="Caique Noboa" w:date="2021-05-20T19:57:00Z">
                <w:rPr>
                  <w:rFonts w:ascii="Cambria Math" w:hAnsi="Cambria Math"/>
                  <w:sz w:val="22"/>
                  <w:szCs w:val="22"/>
                </w:rPr>
              </w:rPrChange>
            </w:rPr>
            <m:t>R1 = 1kΩ</m:t>
          </w:ins>
        </m:r>
      </m:oMath>
    </w:p>
    <w:p w14:paraId="640C81C0" w14:textId="4D604C3A" w:rsidR="008A41A1" w:rsidRPr="008A41A1" w:rsidRDefault="008A41A1" w:rsidP="006A3598">
      <w:pPr>
        <w:jc w:val="both"/>
        <w:rPr>
          <w:ins w:id="109" w:author="Caique Noboa" w:date="2021-05-20T19:56:00Z"/>
          <w:rFonts w:ascii="Arial" w:hAnsi="Arial" w:cs="Arial"/>
          <w:szCs w:val="24"/>
          <w:rPrChange w:id="110" w:author="Caique Noboa" w:date="2021-05-20T19:57:00Z">
            <w:rPr>
              <w:ins w:id="111" w:author="Caique Noboa" w:date="2021-05-20T19:56:00Z"/>
            </w:rPr>
          </w:rPrChange>
        </w:rPr>
      </w:pPr>
      <m:oMathPara>
        <m:oMath>
          <m:r>
            <w:ins w:id="112" w:author="Caique Noboa" w:date="2021-05-20T19:56:00Z">
              <w:rPr>
                <w:rFonts w:ascii="Cambria Math" w:hAnsi="Cambria Math" w:cs="Arial"/>
                <w:szCs w:val="24"/>
                <w:rPrChange w:id="113" w:author="Caique Noboa" w:date="2021-05-20T19:57:00Z">
                  <w:rPr>
                    <w:rFonts w:ascii="Cambria Math" w:hAnsi="Cambria Math"/>
                  </w:rPr>
                </w:rPrChange>
              </w:rPr>
              <m:t>R2=</m:t>
            </w:ins>
          </m:r>
          <m:r>
            <w:ins w:id="114" w:author="Caique Noboa" w:date="2021-05-20T19:57:00Z">
              <w:rPr>
                <w:rFonts w:ascii="Cambria Math" w:hAnsi="Cambria Math" w:cs="Arial"/>
                <w:szCs w:val="24"/>
                <w:rPrChange w:id="115" w:author="Caique Noboa" w:date="2021-05-20T19:57:00Z">
                  <w:rPr>
                    <w:rFonts w:ascii="Cambria Math" w:hAnsi="Cambria Math"/>
                  </w:rPr>
                </w:rPrChange>
              </w:rPr>
              <m:t>25Ω</m:t>
            </w:ins>
          </m:r>
        </m:oMath>
      </m:oMathPara>
    </w:p>
    <w:p w14:paraId="1783FCA8" w14:textId="3D806A2F" w:rsidR="008A41A1" w:rsidRDefault="008A41A1" w:rsidP="006A3598">
      <w:pPr>
        <w:jc w:val="both"/>
        <w:rPr>
          <w:ins w:id="116" w:author="Caique Noboa" w:date="2021-05-20T19:56:00Z"/>
        </w:rPr>
      </w:pPr>
    </w:p>
    <w:p w14:paraId="02766CE9" w14:textId="143CE656" w:rsidR="008A41A1" w:rsidRDefault="008A41A1" w:rsidP="006A3598">
      <w:pPr>
        <w:jc w:val="both"/>
        <w:rPr>
          <w:ins w:id="117" w:author="Caique Noboa" w:date="2021-05-20T19:56:00Z"/>
        </w:rPr>
      </w:pPr>
    </w:p>
    <w:p w14:paraId="7F5D33DA" w14:textId="359B3565" w:rsidR="008A41A1" w:rsidRDefault="008A41A1" w:rsidP="006A3598">
      <w:pPr>
        <w:jc w:val="both"/>
        <w:rPr>
          <w:ins w:id="118" w:author="Caique Noboa" w:date="2021-05-20T19:56:00Z"/>
        </w:rPr>
      </w:pPr>
    </w:p>
    <w:p w14:paraId="1E5C3FA1" w14:textId="77777777" w:rsidR="008A41A1" w:rsidRDefault="008A41A1" w:rsidP="006A3598">
      <w:pPr>
        <w:jc w:val="both"/>
        <w:rPr>
          <w:ins w:id="119" w:author="Caique Noboa" w:date="2021-05-20T19:53:00Z"/>
        </w:rPr>
      </w:pPr>
    </w:p>
    <w:p w14:paraId="78D54AFE" w14:textId="6AFB2AAC" w:rsidR="008A41A1" w:rsidRPr="00C2339E" w:rsidRDefault="008A41A1" w:rsidP="008A41A1">
      <w:pPr>
        <w:jc w:val="both"/>
        <w:rPr>
          <w:ins w:id="120" w:author="Caique Noboa" w:date="2021-05-20T19:53:00Z"/>
          <w:sz w:val="22"/>
          <w:szCs w:val="22"/>
        </w:rPr>
      </w:pPr>
      <m:oMathPara>
        <m:oMath>
          <m:r>
            <w:ins w:id="121" w:author="Caique Noboa" w:date="2021-05-20T19:53:00Z">
              <w:rPr>
                <w:rFonts w:ascii="Cambria Math" w:hAnsi="Cambria Math"/>
                <w:rPrChange w:id="122" w:author="Caique Noboa" w:date="2021-05-20T20:00:00Z">
                  <w:rPr>
                    <w:rFonts w:ascii="Cambria Math" w:hAnsi="Cambria Math"/>
                  </w:rPr>
                </w:rPrChange>
              </w:rPr>
              <m:t>Av2 =</m:t>
            </w:ins>
          </m:r>
          <m:f>
            <m:fPr>
              <m:ctrlPr>
                <w:ins w:id="123" w:author="Caique Noboa" w:date="2021-05-20T19:53:00Z">
                  <w:rPr>
                    <w:rFonts w:ascii="Cambria Math" w:hAnsi="Cambria Math"/>
                    <w:i/>
                    <w:rPrChange w:id="124" w:author="Caique Noboa" w:date="2021-05-20T20:00:00Z">
                      <w:rPr>
                        <w:rFonts w:ascii="Cambria Math" w:hAnsi="Cambria Math"/>
                        <w:i/>
                      </w:rPr>
                    </w:rPrChange>
                  </w:rPr>
                </w:ins>
              </m:ctrlPr>
            </m:fPr>
            <m:num>
              <m:r>
                <w:ins w:id="125" w:author="Caique Noboa" w:date="2021-05-20T19:53:00Z">
                  <w:rPr>
                    <w:rFonts w:ascii="Cambria Math" w:hAnsi="Cambria Math"/>
                    <w:rPrChange w:id="126" w:author="Caique Noboa" w:date="2021-05-20T20:00:00Z">
                      <w:rPr>
                        <w:rFonts w:ascii="Cambria Math" w:hAnsi="Cambria Math"/>
                      </w:rPr>
                    </w:rPrChange>
                  </w:rPr>
                  <m:t>A</m:t>
                </w:ins>
              </m:r>
            </m:num>
            <m:den>
              <m:r>
                <w:ins w:id="127" w:author="Caique Noboa" w:date="2021-05-20T19:53:00Z">
                  <w:rPr>
                    <w:rFonts w:ascii="Cambria Math" w:hAnsi="Cambria Math"/>
                    <w:rPrChange w:id="128" w:author="Caique Noboa" w:date="2021-05-20T20:00:00Z">
                      <w:rPr>
                        <w:rFonts w:ascii="Cambria Math" w:hAnsi="Cambria Math"/>
                      </w:rPr>
                    </w:rPrChange>
                  </w:rPr>
                  <m:t>1 + β’ A</m:t>
                </w:ins>
              </m:r>
            </m:den>
          </m:f>
        </m:oMath>
      </m:oMathPara>
    </w:p>
    <w:p w14:paraId="29AAF1E1" w14:textId="77777777" w:rsidR="008A41A1" w:rsidRPr="00C2339E" w:rsidRDefault="008A41A1" w:rsidP="008A41A1">
      <w:pPr>
        <w:jc w:val="both"/>
        <w:rPr>
          <w:ins w:id="129" w:author="Caique Noboa" w:date="2021-05-20T19:53:00Z"/>
          <w:sz w:val="22"/>
          <w:szCs w:val="22"/>
        </w:rPr>
      </w:pPr>
    </w:p>
    <w:p w14:paraId="1E0E051B" w14:textId="4D205CAA" w:rsidR="008A41A1" w:rsidRPr="008A41A1" w:rsidRDefault="008A41A1" w:rsidP="008A41A1">
      <w:pPr>
        <w:jc w:val="both"/>
        <w:rPr>
          <w:ins w:id="130" w:author="Caique Noboa" w:date="2021-05-20T20:01:00Z"/>
          <w:rPrChange w:id="131" w:author="Caique Noboa" w:date="2021-05-20T20:01:00Z">
            <w:rPr>
              <w:ins w:id="132" w:author="Caique Noboa" w:date="2021-05-20T20:01:00Z"/>
              <w:rFonts w:ascii="Cambria Math" w:hAnsi="Cambria Math"/>
              <w:i/>
            </w:rPr>
          </w:rPrChange>
        </w:rPr>
      </w:pPr>
      <m:oMathPara>
        <m:oMath>
          <m:r>
            <w:ins w:id="133" w:author="Caique Noboa" w:date="2021-05-20T19:53:00Z">
              <w:rPr>
                <w:rFonts w:ascii="Cambria Math" w:hAnsi="Cambria Math"/>
                <w:rPrChange w:id="134" w:author="Caique Noboa" w:date="2021-05-20T20:00:00Z">
                  <w:rPr>
                    <w:rFonts w:ascii="Cambria Math" w:hAnsi="Cambria Math"/>
                  </w:rPr>
                </w:rPrChange>
              </w:rPr>
              <m:t>β =</m:t>
            </w:ins>
          </m:r>
          <m:f>
            <m:fPr>
              <m:ctrlPr>
                <w:ins w:id="135" w:author="Caique Noboa" w:date="2021-05-20T20:01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136" w:author="Caique Noboa" w:date="2021-05-20T20:01:00Z">
                  <w:rPr>
                    <w:rFonts w:ascii="Cambria Math" w:hAnsi="Cambria Math"/>
                  </w:rPr>
                  <m:t>R</m:t>
                </w:ins>
              </m:r>
              <m:sSup>
                <m:sSupPr>
                  <m:ctrlPr>
                    <w:ins w:id="137" w:author="Caique Noboa" w:date="2021-05-20T20:01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ins w:id="138" w:author="Caique Noboa" w:date="2021-05-20T20:01:00Z">
                      <w:rPr>
                        <w:rFonts w:ascii="Cambria Math" w:hAnsi="Cambria Math"/>
                      </w:rPr>
                      <m:t>2</m:t>
                    </w:ins>
                  </m:r>
                </m:e>
                <m:sup>
                  <m:r>
                    <w:ins w:id="139" w:author="Caique Noboa" w:date="2021-05-20T20:01:00Z">
                      <w:rPr>
                        <w:rFonts w:ascii="Cambria Math" w:hAnsi="Cambria Math"/>
                      </w:rPr>
                      <m:t>'</m:t>
                    </w:ins>
                  </m:r>
                </m:sup>
              </m:sSup>
            </m:num>
            <m:den>
              <m:r>
                <w:ins w:id="140" w:author="Caique Noboa" w:date="2021-05-20T20:01:00Z">
                  <w:rPr>
                    <w:rFonts w:ascii="Cambria Math" w:hAnsi="Cambria Math"/>
                  </w:rPr>
                  <m:t>R</m:t>
                </w:ins>
              </m:r>
              <m:sSup>
                <m:sSupPr>
                  <m:ctrlPr>
                    <w:ins w:id="141" w:author="Caique Noboa" w:date="2021-05-20T20:01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ins w:id="142" w:author="Caique Noboa" w:date="2021-05-20T20:01:00Z">
                      <w:rPr>
                        <w:rFonts w:ascii="Cambria Math" w:hAnsi="Cambria Math"/>
                      </w:rPr>
                      <m:t>1</m:t>
                    </w:ins>
                  </m:r>
                </m:e>
                <m:sup>
                  <m:r>
                    <w:ins w:id="143" w:author="Caique Noboa" w:date="2021-05-20T20:01:00Z">
                      <w:rPr>
                        <w:rFonts w:ascii="Cambria Math" w:hAnsi="Cambria Math"/>
                      </w:rPr>
                      <m:t>'</m:t>
                    </w:ins>
                  </m:r>
                </m:sup>
              </m:sSup>
              <m:r>
                <w:ins w:id="144" w:author="Caique Noboa" w:date="2021-05-20T20:01:00Z">
                  <w:rPr>
                    <w:rFonts w:ascii="Cambria Math" w:hAnsi="Cambria Math"/>
                  </w:rPr>
                  <m:t>+R</m:t>
                </w:ins>
              </m:r>
              <m:sSup>
                <m:sSupPr>
                  <m:ctrlPr>
                    <w:ins w:id="145" w:author="Caique Noboa" w:date="2021-05-20T20:01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ins w:id="146" w:author="Caique Noboa" w:date="2021-05-20T20:01:00Z">
                      <w:rPr>
                        <w:rFonts w:ascii="Cambria Math" w:hAnsi="Cambria Math"/>
                      </w:rPr>
                      <m:t>2</m:t>
                    </w:ins>
                  </m:r>
                </m:e>
                <m:sup>
                  <m:r>
                    <w:ins w:id="147" w:author="Caique Noboa" w:date="2021-05-20T20:01:00Z">
                      <w:rPr>
                        <w:rFonts w:ascii="Cambria Math" w:hAnsi="Cambria Math"/>
                      </w:rPr>
                      <m:t>'</m:t>
                    </w:ins>
                  </m:r>
                </m:sup>
              </m:sSup>
            </m:den>
          </m:f>
        </m:oMath>
      </m:oMathPara>
    </w:p>
    <w:p w14:paraId="39E59BB1" w14:textId="77777777" w:rsidR="008A41A1" w:rsidRPr="008A41A1" w:rsidRDefault="008A41A1" w:rsidP="008A41A1">
      <w:pPr>
        <w:jc w:val="both"/>
        <w:rPr>
          <w:ins w:id="148" w:author="Caique Noboa" w:date="2021-05-20T19:53:00Z"/>
          <w:rPrChange w:id="149" w:author="Caique Noboa" w:date="2021-05-20T20:01:00Z">
            <w:rPr>
              <w:ins w:id="150" w:author="Caique Noboa" w:date="2021-05-20T19:53:00Z"/>
            </w:rPr>
          </w:rPrChange>
        </w:rPr>
      </w:pPr>
    </w:p>
    <w:p w14:paraId="16EB0CE6" w14:textId="5F055BD1" w:rsidR="008A41A1" w:rsidRPr="00400727" w:rsidRDefault="008A41A1" w:rsidP="008A41A1">
      <w:pPr>
        <w:jc w:val="center"/>
        <w:rPr>
          <w:ins w:id="151" w:author="Caique Noboa" w:date="2021-05-20T20:01:00Z"/>
          <w:rFonts w:ascii="Arial" w:hAnsi="Arial" w:cs="Arial"/>
          <w:szCs w:val="24"/>
        </w:rPr>
      </w:pPr>
      <w:ins w:id="152" w:author="Caique Noboa" w:date="2021-05-20T20:00:00Z">
        <w:r>
          <w:t xml:space="preserve"> </w:t>
        </w:r>
      </w:ins>
      <w:ins w:id="153" w:author="Caique Noboa" w:date="2021-05-20T20:01:00Z">
        <w:r w:rsidRPr="00400727">
          <w:rPr>
            <w:rFonts w:ascii="Arial" w:hAnsi="Arial" w:cs="Arial"/>
            <w:szCs w:val="24"/>
          </w:rPr>
          <w:t xml:space="preserve">Arbitrando </w:t>
        </w:r>
      </w:ins>
      <m:oMath>
        <m:r>
          <w:ins w:id="154" w:author="Caique Noboa" w:date="2021-05-20T20:01:00Z">
            <w:rPr>
              <w:rFonts w:ascii="Cambria Math" w:hAnsi="Cambria Math" w:cs="Arial"/>
              <w:szCs w:val="24"/>
            </w:rPr>
            <m:t>R1</m:t>
          </w:ins>
        </m:r>
        <m:r>
          <w:ins w:id="155" w:author="Caique Noboa" w:date="2021-05-20T20:01:00Z">
            <w:rPr>
              <w:rFonts w:ascii="Cambria Math" w:hAnsi="Cambria Math" w:cs="Arial"/>
              <w:szCs w:val="24"/>
            </w:rPr>
            <m:t>'</m:t>
          </w:ins>
        </m:r>
        <m:r>
          <w:ins w:id="156" w:author="Caique Noboa" w:date="2021-05-20T20:01:00Z">
            <w:rPr>
              <w:rFonts w:ascii="Cambria Math" w:hAnsi="Cambria Math" w:cs="Arial"/>
              <w:szCs w:val="24"/>
            </w:rPr>
            <m:t xml:space="preserve"> = 1kΩ</m:t>
          </w:ins>
        </m:r>
      </m:oMath>
    </w:p>
    <w:p w14:paraId="525A817C" w14:textId="6BA0542A" w:rsidR="008A41A1" w:rsidRPr="00400727" w:rsidRDefault="008A41A1" w:rsidP="008A41A1">
      <w:pPr>
        <w:jc w:val="both"/>
        <w:rPr>
          <w:ins w:id="157" w:author="Caique Noboa" w:date="2021-05-20T20:01:00Z"/>
          <w:rFonts w:ascii="Arial" w:hAnsi="Arial" w:cs="Arial"/>
          <w:szCs w:val="24"/>
        </w:rPr>
      </w:pPr>
      <m:oMathPara>
        <m:oMath>
          <m:r>
            <w:ins w:id="158" w:author="Caique Noboa" w:date="2021-05-20T20:01:00Z">
              <w:rPr>
                <w:rFonts w:ascii="Cambria Math" w:hAnsi="Cambria Math" w:cs="Arial"/>
                <w:szCs w:val="24"/>
              </w:rPr>
              <m:t>R2</m:t>
            </w:ins>
          </m:r>
          <m:r>
            <w:ins w:id="159" w:author="Caique Noboa" w:date="2021-05-20T20:01:00Z">
              <w:rPr>
                <w:rFonts w:ascii="Cambria Math" w:hAnsi="Cambria Math" w:cs="Arial"/>
                <w:szCs w:val="24"/>
              </w:rPr>
              <m:t>'</m:t>
            </w:ins>
          </m:r>
          <m:r>
            <w:ins w:id="160" w:author="Caique Noboa" w:date="2021-05-20T20:01:00Z">
              <w:rPr>
                <w:rFonts w:ascii="Cambria Math" w:hAnsi="Cambria Math" w:cs="Arial"/>
                <w:szCs w:val="24"/>
              </w:rPr>
              <m:t>=2</m:t>
            </w:ins>
          </m:r>
          <m:r>
            <w:ins w:id="161" w:author="Caique Noboa" w:date="2021-05-20T20:01:00Z">
              <w:rPr>
                <w:rFonts w:ascii="Cambria Math" w:hAnsi="Cambria Math" w:cs="Arial"/>
                <w:szCs w:val="24"/>
              </w:rPr>
              <m:t>0</m:t>
            </w:ins>
          </m:r>
          <m:r>
            <w:ins w:id="162" w:author="Caique Noboa" w:date="2021-05-20T20:01:00Z">
              <w:rPr>
                <w:rFonts w:ascii="Cambria Math" w:hAnsi="Cambria Math" w:cs="Arial"/>
                <w:szCs w:val="24"/>
              </w:rPr>
              <m:t>Ω</m:t>
            </w:ins>
          </m:r>
        </m:oMath>
      </m:oMathPara>
    </w:p>
    <w:p w14:paraId="31D2FD08" w14:textId="75265925" w:rsidR="008A41A1" w:rsidRPr="008A41A1" w:rsidRDefault="008A41A1" w:rsidP="006A3598">
      <w:pPr>
        <w:jc w:val="both"/>
        <w:rPr>
          <w:rPrChange w:id="163" w:author="Caique Noboa" w:date="2021-05-20T19:53:00Z">
            <w:rPr>
              <w:sz w:val="22"/>
              <w:szCs w:val="22"/>
            </w:rPr>
          </w:rPrChange>
        </w:rPr>
      </w:pPr>
    </w:p>
    <w:p w14:paraId="480CA8CE" w14:textId="49A8FAAD" w:rsidR="006A3598" w:rsidRPr="00C2339E" w:rsidDel="008A41A1" w:rsidRDefault="006A3598" w:rsidP="006A3598">
      <w:pPr>
        <w:jc w:val="both"/>
        <w:rPr>
          <w:del w:id="164" w:author="Caique Noboa" w:date="2021-05-20T19:56:00Z"/>
          <w:sz w:val="22"/>
          <w:szCs w:val="22"/>
        </w:rPr>
      </w:pPr>
    </w:p>
    <w:p w14:paraId="28B4CE3D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3B58C71D" w14:textId="41D3A8D2" w:rsidR="006A3598" w:rsidRDefault="006A3598" w:rsidP="006A3598">
      <w:pPr>
        <w:jc w:val="both"/>
        <w:rPr>
          <w:ins w:id="165" w:author="Caique Noboa" w:date="2021-05-20T20:05:00Z"/>
          <w:sz w:val="22"/>
          <w:szCs w:val="22"/>
        </w:rPr>
      </w:pPr>
    </w:p>
    <w:p w14:paraId="70005DCC" w14:textId="2DC05871" w:rsidR="008A41A1" w:rsidRDefault="0011707A" w:rsidP="006A3598">
      <w:pPr>
        <w:jc w:val="both"/>
        <w:rPr>
          <w:ins w:id="166" w:author="Caique Noboa" w:date="2021-05-20T20:13:00Z"/>
          <w:sz w:val="22"/>
          <w:szCs w:val="22"/>
        </w:rPr>
      </w:pPr>
      <w:ins w:id="167" w:author="Caique Noboa" w:date="2021-05-20T21:28:00Z">
        <w:r>
          <w:rPr>
            <w:noProof/>
            <w:sz w:val="22"/>
            <w:szCs w:val="22"/>
          </w:rPr>
          <w:lastRenderedPageBreak/>
          <mc:AlternateContent>
            <mc:Choice Requires="aink">
              <w:drawing>
                <wp:anchor distT="0" distB="0" distL="114300" distR="114300" simplePos="0" relativeHeight="251670528" behindDoc="0" locked="0" layoutInCell="1" allowOverlap="1" wp14:anchorId="4CF27BA8" wp14:editId="4894D001">
                  <wp:simplePos x="0" y="0"/>
                  <wp:positionH relativeFrom="column">
                    <wp:posOffset>4132580</wp:posOffset>
                  </wp:positionH>
                  <wp:positionV relativeFrom="paragraph">
                    <wp:posOffset>1207770</wp:posOffset>
                  </wp:positionV>
                  <wp:extent cx="325865" cy="64770"/>
                  <wp:effectExtent l="0" t="76200" r="36195" b="87630"/>
                  <wp:wrapNone/>
                  <wp:docPr id="30" name="Ink 30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3">
                        <w14:nvContentPartPr>
                          <w14:cNvContentPartPr/>
                        </w14:nvContentPartPr>
                        <w14:xfrm>
                          <a:off x="0" y="0"/>
                          <a:ext cx="325865" cy="64770"/>
                        </w14:xfrm>
                      </w14:contentPart>
                    </a:graphicData>
                  </a:graphic>
                </wp:anchor>
              </w:drawing>
            </mc:Choice>
            <mc:Fallback>
              <w:drawing>
                <wp:anchor distT="0" distB="0" distL="114300" distR="114300" simplePos="0" relativeHeight="251670528" behindDoc="0" locked="0" layoutInCell="1" allowOverlap="1" wp14:anchorId="4CF27BA8" wp14:editId="4894D001">
                  <wp:simplePos x="0" y="0"/>
                  <wp:positionH relativeFrom="column">
                    <wp:posOffset>4132580</wp:posOffset>
                  </wp:positionH>
                  <wp:positionV relativeFrom="paragraph">
                    <wp:posOffset>1207770</wp:posOffset>
                  </wp:positionV>
                  <wp:extent cx="325865" cy="64770"/>
                  <wp:effectExtent l="0" t="76200" r="36195" b="87630"/>
                  <wp:wrapNone/>
                  <wp:docPr id="30" name="Ink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nk 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69" cy="81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Fallback>
          </mc:AlternateContent>
        </w:r>
        <w:r>
          <w:rPr>
            <w:noProof/>
            <w:sz w:val="22"/>
            <w:szCs w:val="22"/>
          </w:rPr>
          <mc:AlternateContent>
            <mc:Choice Requires="aink">
              <w:drawing>
                <wp:anchor distT="0" distB="0" distL="114300" distR="114300" simplePos="0" relativeHeight="251671552" behindDoc="0" locked="0" layoutInCell="1" allowOverlap="1" wp14:anchorId="491BFCBA" wp14:editId="0FFC803F">
                  <wp:simplePos x="0" y="0"/>
                  <wp:positionH relativeFrom="column">
                    <wp:posOffset>4117975</wp:posOffset>
                  </wp:positionH>
                  <wp:positionV relativeFrom="paragraph">
                    <wp:posOffset>1207770</wp:posOffset>
                  </wp:positionV>
                  <wp:extent cx="340470" cy="106680"/>
                  <wp:effectExtent l="0" t="76200" r="21590" b="83820"/>
                  <wp:wrapNone/>
                  <wp:docPr id="31" name="Ink 31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5">
                        <w14:nvContentPartPr>
                          <w14:cNvContentPartPr/>
                        </w14:nvContentPartPr>
                        <w14:xfrm>
                          <a:off x="0" y="0"/>
                          <a:ext cx="340470" cy="106680"/>
                        </w14:xfrm>
                      </w14:contentPart>
                    </a:graphicData>
                  </a:graphic>
                </wp:anchor>
              </w:drawing>
            </mc:Choice>
            <mc:Fallback>
              <w:drawing>
                <wp:anchor distT="0" distB="0" distL="114300" distR="114300" simplePos="0" relativeHeight="251671552" behindDoc="0" locked="0" layoutInCell="1" allowOverlap="1" wp14:anchorId="491BFCBA" wp14:editId="0FFC803F">
                  <wp:simplePos x="0" y="0"/>
                  <wp:positionH relativeFrom="column">
                    <wp:posOffset>4117975</wp:posOffset>
                  </wp:positionH>
                  <wp:positionV relativeFrom="paragraph">
                    <wp:posOffset>1207770</wp:posOffset>
                  </wp:positionV>
                  <wp:extent cx="340470" cy="106680"/>
                  <wp:effectExtent l="0" t="76200" r="21590" b="83820"/>
                  <wp:wrapNone/>
                  <wp:docPr id="31" name="Ink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nk 3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10" cy="86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ins>
      <w:ins w:id="168" w:author="Caique Noboa" w:date="2021-05-20T21:27:00Z">
        <w:r w:rsidR="007E5770">
          <w:rPr>
            <w:noProof/>
            <w:sz w:val="22"/>
            <w:szCs w:val="22"/>
          </w:rPr>
          <mc:AlternateContent>
            <mc:Choice Requires="aink">
              <w:drawing>
                <wp:anchor distT="0" distB="0" distL="114300" distR="114300" simplePos="0" relativeHeight="251664384" behindDoc="0" locked="0" layoutInCell="1" allowOverlap="1" wp14:anchorId="7B46FD2F" wp14:editId="50724A94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748665</wp:posOffset>
                  </wp:positionV>
                  <wp:extent cx="648970" cy="822960"/>
                  <wp:effectExtent l="57150" t="76200" r="0" b="91440"/>
                  <wp:wrapNone/>
                  <wp:docPr id="24" name="Ink 24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7">
                        <w14:nvContentPartPr>
                          <w14:cNvContentPartPr/>
                        </w14:nvContentPartPr>
                        <w14:xfrm>
                          <a:off x="0" y="0"/>
                          <a:ext cx="648970" cy="822960"/>
                        </w14:xfrm>
                      </w14:contentPart>
                    </a:graphicData>
                  </a:graphic>
                </wp:anchor>
              </w:drawing>
            </mc:Choice>
            <mc:Fallback>
              <w:drawing>
                <wp:anchor distT="0" distB="0" distL="114300" distR="114300" simplePos="0" relativeHeight="251664384" behindDoc="0" locked="0" layoutInCell="1" allowOverlap="1" wp14:anchorId="7B46FD2F" wp14:editId="50724A94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748665</wp:posOffset>
                  </wp:positionV>
                  <wp:extent cx="648970" cy="822960"/>
                  <wp:effectExtent l="57150" t="76200" r="0" b="91440"/>
                  <wp:wrapNone/>
                  <wp:docPr id="24" name="Ink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k 2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589" cy="157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Fallback>
          </mc:AlternateContent>
        </w:r>
        <w:r w:rsidR="007E5770">
          <w:rPr>
            <w:noProof/>
            <w:sz w:val="22"/>
            <w:szCs w:val="22"/>
          </w:rPr>
          <mc:AlternateContent>
            <mc:Choice Requires="aink">
              <w:drawing>
                <wp:anchor distT="0" distB="0" distL="114300" distR="114300" simplePos="0" relativeHeight="251665408" behindDoc="0" locked="0" layoutInCell="1" allowOverlap="1" wp14:anchorId="0D2F3076" wp14:editId="4BA3E290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748665</wp:posOffset>
                  </wp:positionV>
                  <wp:extent cx="688975" cy="823495"/>
                  <wp:effectExtent l="57150" t="76200" r="92075" b="91440"/>
                  <wp:wrapNone/>
                  <wp:docPr id="25" name="Ink 25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19">
                        <w14:nvContentPartPr>
                          <w14:cNvContentPartPr/>
                        </w14:nvContentPartPr>
                        <w14:xfrm>
                          <a:off x="0" y="0"/>
                          <a:ext cx="688975" cy="823495"/>
                        </w14:xfrm>
                      </w14:contentPart>
                    </a:graphicData>
                  </a:graphic>
                </wp:anchor>
              </w:drawing>
            </mc:Choice>
            <mc:Fallback>
              <w:drawing>
                <wp:anchor distT="0" distB="0" distL="114300" distR="114300" simplePos="0" relativeHeight="251665408" behindDoc="0" locked="0" layoutInCell="1" allowOverlap="1" wp14:anchorId="0D2F3076" wp14:editId="4BA3E290">
                  <wp:simplePos x="0" y="0"/>
                  <wp:positionH relativeFrom="column">
                    <wp:posOffset>1687830</wp:posOffset>
                  </wp:positionH>
                  <wp:positionV relativeFrom="paragraph">
                    <wp:posOffset>748665</wp:posOffset>
                  </wp:positionV>
                  <wp:extent cx="688975" cy="823495"/>
                  <wp:effectExtent l="57150" t="76200" r="92075" b="91440"/>
                  <wp:wrapNone/>
                  <wp:docPr id="25" name="Ink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nk 2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538" cy="157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Fallback>
          </mc:AlternateContent>
        </w:r>
        <w:r w:rsidR="007E5770">
          <w:rPr>
            <w:noProof/>
            <w:sz w:val="22"/>
            <w:szCs w:val="22"/>
          </w:rPr>
          <mc:AlternateContent>
            <mc:Choice Requires="aink">
              <w:drawing>
                <wp:anchor distT="0" distB="0" distL="114300" distR="114300" simplePos="0" relativeHeight="251663360" behindDoc="0" locked="0" layoutInCell="1" allowOverlap="1" wp14:anchorId="549DB334" wp14:editId="69377D23">
                  <wp:simplePos x="0" y="0"/>
                  <wp:positionH relativeFrom="column">
                    <wp:posOffset>1106465</wp:posOffset>
                  </wp:positionH>
                  <wp:positionV relativeFrom="paragraph">
                    <wp:posOffset>502770</wp:posOffset>
                  </wp:positionV>
                  <wp:extent cx="196920" cy="556560"/>
                  <wp:effectExtent l="76200" t="76200" r="50800" b="72390"/>
                  <wp:wrapNone/>
                  <wp:docPr id="23" name="Ink 23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1">
                        <w14:nvContentPartPr>
                          <w14:cNvContentPartPr/>
                        </w14:nvContentPartPr>
                        <w14:xfrm>
                          <a:off x="0" y="0"/>
                          <a:ext cx="196920" cy="556560"/>
                        </w14:xfrm>
                      </w14:contentPart>
                    </a:graphicData>
                  </a:graphic>
                </wp:anchor>
              </w:drawing>
            </mc:Choice>
            <mc:Fallback>
              <w:drawing>
                <wp:anchor distT="0" distB="0" distL="114300" distR="114300" simplePos="0" relativeHeight="251663360" behindDoc="0" locked="0" layoutInCell="1" allowOverlap="1" wp14:anchorId="549DB334" wp14:editId="69377D23">
                  <wp:simplePos x="0" y="0"/>
                  <wp:positionH relativeFrom="column">
                    <wp:posOffset>1106465</wp:posOffset>
                  </wp:positionH>
                  <wp:positionV relativeFrom="paragraph">
                    <wp:posOffset>502770</wp:posOffset>
                  </wp:positionV>
                  <wp:extent cx="196920" cy="556560"/>
                  <wp:effectExtent l="76200" t="76200" r="50800" b="72390"/>
                  <wp:wrapNone/>
                  <wp:docPr id="23" name="Ink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nk 2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60" cy="131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Fallback>
          </mc:AlternateContent>
        </w:r>
        <w:r w:rsidR="007E5770">
          <w:rPr>
            <w:noProof/>
            <w:sz w:val="22"/>
            <w:szCs w:val="22"/>
          </w:rPr>
          <mc:AlternateContent>
            <mc:Choice Requires="aink">
              <w:drawing>
                <wp:anchor distT="0" distB="0" distL="114300" distR="114300" simplePos="0" relativeHeight="251659264" behindDoc="0" locked="0" layoutInCell="1" allowOverlap="1" wp14:anchorId="6162F9E8" wp14:editId="10C884DB">
                  <wp:simplePos x="0" y="0"/>
                  <wp:positionH relativeFrom="column">
                    <wp:posOffset>2098625</wp:posOffset>
                  </wp:positionH>
                  <wp:positionV relativeFrom="paragraph">
                    <wp:posOffset>1028370</wp:posOffset>
                  </wp:positionV>
                  <wp:extent cx="124560" cy="73080"/>
                  <wp:effectExtent l="38100" t="57150" r="27940" b="41275"/>
                  <wp:wrapNone/>
                  <wp:docPr id="19" name="Ink 19"/>
                  <wp:cNvGraphicFramePr/>
                  <a:graphic xmlns:a="http://schemas.openxmlformats.org/drawingml/2006/main">
                    <a:graphicData uri="http://schemas.microsoft.com/office/word/2010/wordprocessingInk">
                      <w14:contentPart bwMode="auto" r:id="rId23">
                        <w14:nvContentPartPr>
                          <w14:cNvContentPartPr/>
                        </w14:nvContentPartPr>
                        <w14:xfrm>
                          <a:off x="0" y="0"/>
                          <a:ext cx="124560" cy="73080"/>
                        </w14:xfrm>
                      </w14:contentPart>
                    </a:graphicData>
                  </a:graphic>
                </wp:anchor>
              </w:drawing>
            </mc:Choice>
            <mc:Fallback>
              <w:drawing>
                <wp:anchor distT="0" distB="0" distL="114300" distR="114300" simplePos="0" relativeHeight="251659264" behindDoc="0" locked="0" layoutInCell="1" allowOverlap="1" wp14:anchorId="6162F9E8" wp14:editId="10C884DB">
                  <wp:simplePos x="0" y="0"/>
                  <wp:positionH relativeFrom="column">
                    <wp:posOffset>2098625</wp:posOffset>
                  </wp:positionH>
                  <wp:positionV relativeFrom="paragraph">
                    <wp:posOffset>1028370</wp:posOffset>
                  </wp:positionV>
                  <wp:extent cx="124560" cy="73080"/>
                  <wp:effectExtent l="38100" t="57150" r="27940" b="41275"/>
                  <wp:wrapNone/>
                  <wp:docPr id="19" name="Ink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nk 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00" cy="2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Fallback>
          </mc:AlternateContent>
        </w:r>
      </w:ins>
      <w:ins w:id="169" w:author="Caique Noboa" w:date="2021-05-20T20:11:00Z">
        <w:r w:rsidR="00D62E6A" w:rsidRPr="00D62E6A">
          <w:rPr>
            <w:sz w:val="22"/>
            <w:szCs w:val="22"/>
          </w:rPr>
          <w:drawing>
            <wp:inline distT="0" distB="0" distL="0" distR="0" wp14:anchorId="1A91F4DD" wp14:editId="779D7090">
              <wp:extent cx="6691630" cy="2451100"/>
              <wp:effectExtent l="0" t="0" r="0" b="6350"/>
              <wp:docPr id="10" name="Picture 10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 descr="Chart&#10;&#10;Description automatically generated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1630" cy="2451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7F4B26" w14:textId="5A72A87A" w:rsidR="00D62E6A" w:rsidRDefault="00D62E6A" w:rsidP="006A3598">
      <w:pPr>
        <w:jc w:val="both"/>
        <w:rPr>
          <w:ins w:id="170" w:author="Caique Noboa" w:date="2021-05-20T20:13:00Z"/>
          <w:sz w:val="22"/>
          <w:szCs w:val="22"/>
        </w:rPr>
      </w:pPr>
    </w:p>
    <w:p w14:paraId="7BB62895" w14:textId="59AD2B38" w:rsidR="00D62E6A" w:rsidRDefault="00D62E6A" w:rsidP="00D62E6A">
      <w:pPr>
        <w:jc w:val="center"/>
        <w:rPr>
          <w:ins w:id="171" w:author="Caique Noboa" w:date="2021-05-20T20:13:00Z"/>
          <w:sz w:val="22"/>
          <w:szCs w:val="22"/>
        </w:rPr>
        <w:pPrChange w:id="172" w:author="Caique Noboa" w:date="2021-05-20T20:15:00Z">
          <w:pPr>
            <w:jc w:val="both"/>
          </w:pPr>
        </w:pPrChange>
      </w:pPr>
      <w:ins w:id="173" w:author="Caique Noboa" w:date="2021-05-20T20:13:00Z">
        <w:r>
          <w:rPr>
            <w:sz w:val="22"/>
            <w:szCs w:val="22"/>
          </w:rPr>
          <w:t>O ganho medido foi satisfatório</w:t>
        </w:r>
      </w:ins>
      <w:ins w:id="174" w:author="Caique Noboa" w:date="2021-05-20T20:15:00Z">
        <w:r>
          <w:rPr>
            <w:sz w:val="22"/>
            <w:szCs w:val="22"/>
          </w:rPr>
          <w:t>:</w:t>
        </w:r>
      </w:ins>
    </w:p>
    <w:p w14:paraId="42572F51" w14:textId="25BF03AE" w:rsidR="00D62E6A" w:rsidRDefault="00D62E6A" w:rsidP="006A3598">
      <w:pPr>
        <w:jc w:val="both"/>
        <w:rPr>
          <w:ins w:id="175" w:author="Caique Noboa" w:date="2021-05-20T20:13:00Z"/>
          <w:sz w:val="22"/>
          <w:szCs w:val="22"/>
        </w:rPr>
      </w:pPr>
    </w:p>
    <w:p w14:paraId="2BFCE81A" w14:textId="20A505E2" w:rsidR="00D62E6A" w:rsidRPr="00C2339E" w:rsidRDefault="00D62E6A" w:rsidP="006A3598">
      <w:pPr>
        <w:jc w:val="both"/>
        <w:rPr>
          <w:sz w:val="22"/>
          <w:szCs w:val="22"/>
        </w:rPr>
      </w:pPr>
      <m:oMathPara>
        <m:oMath>
          <m:f>
            <m:fPr>
              <m:ctrlPr>
                <w:ins w:id="176" w:author="Caique Noboa" w:date="2021-05-20T20:14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177" w:author="Caique Noboa" w:date="2021-05-20T20:14:00Z">
                  <w:rPr>
                    <w:rFonts w:ascii="Cambria Math" w:hAnsi="Cambria Math"/>
                    <w:sz w:val="22"/>
                    <w:szCs w:val="22"/>
                  </w:rPr>
                  <m:t>Vsaida</m:t>
                </w:ins>
              </m:r>
            </m:num>
            <m:den>
              <m:r>
                <w:ins w:id="178" w:author="Caique Noboa" w:date="2021-05-20T20:14:00Z">
                  <w:rPr>
                    <w:rFonts w:ascii="Cambria Math" w:hAnsi="Cambria Math"/>
                    <w:sz w:val="22"/>
                    <w:szCs w:val="22"/>
                  </w:rPr>
                  <m:t>Ventrada</m:t>
                </w:ins>
              </m:r>
            </m:den>
          </m:f>
          <m:r>
            <w:ins w:id="179" w:author="Caique Noboa" w:date="2021-05-20T20:14:00Z">
              <w:rPr>
                <w:rFonts w:ascii="Cambria Math" w:hAnsi="Cambria Math"/>
                <w:sz w:val="22"/>
                <w:szCs w:val="22"/>
              </w:rPr>
              <m:t>=</m:t>
            </w:ins>
          </m:r>
          <m:f>
            <m:fPr>
              <m:ctrlPr>
                <w:ins w:id="180" w:author="Caique Noboa" w:date="2021-05-20T20:14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181" w:author="Caique Noboa" w:date="2021-05-20T20:14:00Z">
                  <w:rPr>
                    <w:rFonts w:ascii="Cambria Math" w:hAnsi="Cambria Math"/>
                    <w:sz w:val="22"/>
                    <w:szCs w:val="22"/>
                  </w:rPr>
                  <m:t>1470V</m:t>
                </w:ins>
              </m:r>
            </m:num>
            <m:den>
              <m:r>
                <w:ins w:id="182" w:author="Caique Noboa" w:date="2021-05-20T20:14:00Z">
                  <w:rPr>
                    <w:rFonts w:ascii="Cambria Math" w:hAnsi="Cambria Math"/>
                    <w:sz w:val="22"/>
                    <w:szCs w:val="22"/>
                  </w:rPr>
                  <m:t>0,7V</m:t>
                </w:ins>
              </m:r>
            </m:den>
          </m:f>
          <m:r>
            <w:ins w:id="183" w:author="Caique Noboa" w:date="2021-05-20T20:14:00Z">
              <w:rPr>
                <w:rFonts w:ascii="Cambria Math" w:hAnsi="Cambria Math"/>
                <w:sz w:val="22"/>
                <w:szCs w:val="22"/>
              </w:rPr>
              <m:t>=2100</m:t>
            </w:ins>
          </m:r>
          <m:f>
            <m:fPr>
              <m:ctrlPr>
                <w:ins w:id="184" w:author="Caique Noboa" w:date="2021-05-20T20:14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185" w:author="Caique Noboa" w:date="2021-05-20T20:14:00Z">
                  <w:rPr>
                    <w:rFonts w:ascii="Cambria Math" w:hAnsi="Cambria Math"/>
                    <w:sz w:val="22"/>
                    <w:szCs w:val="22"/>
                  </w:rPr>
                  <m:t>V</m:t>
                </w:ins>
              </m:r>
            </m:num>
            <m:den>
              <m:r>
                <w:ins w:id="186" w:author="Caique Noboa" w:date="2021-05-20T20:14:00Z">
                  <w:rPr>
                    <w:rFonts w:ascii="Cambria Math" w:hAnsi="Cambria Math"/>
                    <w:sz w:val="22"/>
                    <w:szCs w:val="22"/>
                  </w:rPr>
                  <m:t>V</m:t>
                </w:ins>
              </m:r>
            </m:den>
          </m:f>
        </m:oMath>
      </m:oMathPara>
    </w:p>
    <w:p w14:paraId="57DB6BEA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7C7DBAF" w14:textId="77777777" w:rsidR="006A3598" w:rsidRDefault="006A3598" w:rsidP="006A3598">
      <w:pPr>
        <w:jc w:val="both"/>
        <w:rPr>
          <w:sz w:val="22"/>
          <w:szCs w:val="22"/>
        </w:rPr>
      </w:pPr>
    </w:p>
    <w:p w14:paraId="27E228D6" w14:textId="77777777" w:rsidR="00E567FF" w:rsidRPr="00C2339E" w:rsidRDefault="00E567FF" w:rsidP="00E567FF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 xml:space="preserve">Resposta em </w:t>
      </w:r>
      <w:r>
        <w:rPr>
          <w:sz w:val="22"/>
          <w:szCs w:val="22"/>
        </w:rPr>
        <w:t>frequência</w:t>
      </w:r>
      <w:r w:rsidRPr="00C2339E">
        <w:rPr>
          <w:sz w:val="22"/>
          <w:szCs w:val="22"/>
        </w:rPr>
        <w:t xml:space="preserve"> do circuito</w:t>
      </w:r>
    </w:p>
    <w:p w14:paraId="69437CB9" w14:textId="77777777" w:rsidR="00C2339E" w:rsidRPr="00C2339E" w:rsidRDefault="00C2339E" w:rsidP="006A3598">
      <w:pPr>
        <w:jc w:val="both"/>
        <w:rPr>
          <w:sz w:val="22"/>
          <w:szCs w:val="22"/>
        </w:rPr>
      </w:pPr>
    </w:p>
    <w:p w14:paraId="5D14AF3B" w14:textId="5206E613" w:rsidR="006A3598" w:rsidRPr="00C2339E" w:rsidRDefault="00D62E6A" w:rsidP="006A3598">
      <w:pPr>
        <w:jc w:val="both"/>
        <w:rPr>
          <w:sz w:val="22"/>
          <w:szCs w:val="22"/>
        </w:rPr>
      </w:pPr>
      <w:ins w:id="187" w:author="Caique Noboa" w:date="2021-05-20T20:13:00Z">
        <w:r w:rsidRPr="00D62E6A">
          <w:rPr>
            <w:sz w:val="22"/>
            <w:szCs w:val="22"/>
          </w:rPr>
          <w:drawing>
            <wp:inline distT="0" distB="0" distL="0" distR="0" wp14:anchorId="6DB54529" wp14:editId="5E2B2310">
              <wp:extent cx="5020376" cy="3181794"/>
              <wp:effectExtent l="0" t="0" r="8890" b="0"/>
              <wp:docPr id="11" name="Picture 11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Chart&#10;&#10;Description automatically generated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20376" cy="31817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934518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5CEA1A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331D62B5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9609312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58F6E0CB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21AC1FC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5685A75" w14:textId="77777777" w:rsidR="007B33A1" w:rsidRPr="00A004DA" w:rsidRDefault="007B33A1" w:rsidP="007B33A1">
      <w:pPr>
        <w:jc w:val="both"/>
        <w:rPr>
          <w:sz w:val="22"/>
          <w:szCs w:val="22"/>
        </w:rPr>
      </w:pPr>
      <w:r>
        <w:rPr>
          <w:sz w:val="22"/>
          <w:szCs w:val="22"/>
        </w:rPr>
        <w:t>Resposta no domínio do tempo para 1 kHz, 5 kHz e 10 kHz</w:t>
      </w:r>
    </w:p>
    <w:p w14:paraId="2EA65012" w14:textId="77777777" w:rsidR="00876C11" w:rsidRDefault="00876C11" w:rsidP="006A3598">
      <w:pPr>
        <w:jc w:val="both"/>
        <w:rPr>
          <w:ins w:id="188" w:author="Caique Noboa" w:date="2021-05-20T20:47:00Z"/>
          <w:sz w:val="22"/>
          <w:szCs w:val="22"/>
        </w:rPr>
      </w:pPr>
      <w:ins w:id="189" w:author="Caique Noboa" w:date="2021-05-20T20:46:00Z">
        <w:r>
          <w:rPr>
            <w:sz w:val="22"/>
            <w:szCs w:val="22"/>
          </w:rPr>
          <w:t>1k</w:t>
        </w:r>
      </w:ins>
      <w:ins w:id="190" w:author="Caique Noboa" w:date="2021-05-20T20:47:00Z">
        <w:r>
          <w:rPr>
            <w:sz w:val="22"/>
            <w:szCs w:val="22"/>
          </w:rPr>
          <w:t xml:space="preserve">Ω: </w:t>
        </w:r>
      </w:ins>
    </w:p>
    <w:p w14:paraId="74291235" w14:textId="2373DB07" w:rsidR="006A3598" w:rsidRPr="00C2339E" w:rsidRDefault="00876C11" w:rsidP="006A3598">
      <w:pPr>
        <w:jc w:val="both"/>
        <w:rPr>
          <w:sz w:val="22"/>
          <w:szCs w:val="22"/>
        </w:rPr>
      </w:pPr>
      <w:ins w:id="191" w:author="Caique Noboa" w:date="2021-05-20T20:47:00Z">
        <w:r>
          <w:rPr>
            <w:noProof/>
          </w:rPr>
          <w:lastRenderedPageBreak/>
          <w:drawing>
            <wp:inline distT="0" distB="0" distL="0" distR="0" wp14:anchorId="239A328E" wp14:editId="1FEB5B04">
              <wp:extent cx="2724150" cy="2228850"/>
              <wp:effectExtent l="0" t="0" r="0" b="0"/>
              <wp:docPr id="12" name="Picture 12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Chart, line 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24150" cy="2228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6AC6460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7E93B114" w14:textId="77777777" w:rsidR="006A3598" w:rsidRPr="00C2339E" w:rsidDel="00D62E6A" w:rsidRDefault="006A3598" w:rsidP="006A3598">
      <w:pPr>
        <w:jc w:val="both"/>
        <w:rPr>
          <w:del w:id="192" w:author="Caique Noboa" w:date="2021-05-20T20:12:00Z"/>
          <w:sz w:val="22"/>
          <w:szCs w:val="22"/>
        </w:rPr>
      </w:pPr>
    </w:p>
    <w:p w14:paraId="02FD564A" w14:textId="77777777" w:rsidR="006A3598" w:rsidRPr="00C2339E" w:rsidDel="00D62E6A" w:rsidRDefault="006A3598" w:rsidP="006A3598">
      <w:pPr>
        <w:jc w:val="both"/>
        <w:rPr>
          <w:del w:id="193" w:author="Caique Noboa" w:date="2021-05-20T20:12:00Z"/>
          <w:sz w:val="22"/>
          <w:szCs w:val="22"/>
        </w:rPr>
      </w:pPr>
    </w:p>
    <w:p w14:paraId="4BE3F879" w14:textId="5C326F78" w:rsidR="006A3598" w:rsidRPr="00C2339E" w:rsidDel="00D62E6A" w:rsidRDefault="006A3598" w:rsidP="006A3598">
      <w:pPr>
        <w:jc w:val="both"/>
        <w:rPr>
          <w:del w:id="194" w:author="Caique Noboa" w:date="2021-05-20T20:12:00Z"/>
          <w:sz w:val="22"/>
          <w:szCs w:val="22"/>
        </w:rPr>
      </w:pPr>
    </w:p>
    <w:p w14:paraId="03C01E84" w14:textId="15EB2524" w:rsidR="006A3598" w:rsidRPr="00C2339E" w:rsidDel="00D62E6A" w:rsidRDefault="006A3598" w:rsidP="006A3598">
      <w:pPr>
        <w:jc w:val="both"/>
        <w:rPr>
          <w:del w:id="195" w:author="Caique Noboa" w:date="2021-05-20T20:12:00Z"/>
          <w:sz w:val="22"/>
          <w:szCs w:val="22"/>
        </w:rPr>
      </w:pPr>
    </w:p>
    <w:p w14:paraId="7C5F6F4A" w14:textId="78FC81AF" w:rsidR="006A3598" w:rsidRPr="00C2339E" w:rsidDel="00D62E6A" w:rsidRDefault="006A3598" w:rsidP="006A3598">
      <w:pPr>
        <w:jc w:val="both"/>
        <w:rPr>
          <w:del w:id="196" w:author="Caique Noboa" w:date="2021-05-20T20:12:00Z"/>
          <w:sz w:val="22"/>
          <w:szCs w:val="22"/>
        </w:rPr>
      </w:pPr>
    </w:p>
    <w:p w14:paraId="743D52B4" w14:textId="0A080BD7" w:rsidR="006A3598" w:rsidRPr="00C2339E" w:rsidDel="00D62E6A" w:rsidRDefault="006A3598" w:rsidP="006A3598">
      <w:pPr>
        <w:jc w:val="both"/>
        <w:rPr>
          <w:del w:id="197" w:author="Caique Noboa" w:date="2021-05-20T20:12:00Z"/>
          <w:sz w:val="22"/>
          <w:szCs w:val="22"/>
        </w:rPr>
      </w:pPr>
    </w:p>
    <w:p w14:paraId="6F9AC816" w14:textId="71BAF4EB" w:rsidR="006A3598" w:rsidDel="00D62E6A" w:rsidRDefault="006A3598" w:rsidP="006A3598">
      <w:pPr>
        <w:jc w:val="both"/>
        <w:rPr>
          <w:del w:id="198" w:author="Caique Noboa" w:date="2021-05-20T20:12:00Z"/>
          <w:sz w:val="22"/>
          <w:szCs w:val="22"/>
        </w:rPr>
      </w:pPr>
    </w:p>
    <w:p w14:paraId="1FFAE835" w14:textId="2C52D5F5" w:rsidR="00C2339E" w:rsidDel="00D62E6A" w:rsidRDefault="00C2339E" w:rsidP="006A3598">
      <w:pPr>
        <w:jc w:val="both"/>
        <w:rPr>
          <w:del w:id="199" w:author="Caique Noboa" w:date="2021-05-20T20:12:00Z"/>
          <w:sz w:val="22"/>
          <w:szCs w:val="22"/>
        </w:rPr>
      </w:pPr>
    </w:p>
    <w:p w14:paraId="4402DD3A" w14:textId="320A747E" w:rsidR="00E567FF" w:rsidRPr="00A004DA" w:rsidDel="00D62E6A" w:rsidRDefault="00E567FF" w:rsidP="00E567FF">
      <w:pPr>
        <w:jc w:val="both"/>
        <w:rPr>
          <w:del w:id="200" w:author="Caique Noboa" w:date="2021-05-20T20:12:00Z"/>
          <w:sz w:val="22"/>
          <w:szCs w:val="22"/>
        </w:rPr>
      </w:pPr>
      <w:del w:id="201" w:author="Caique Noboa" w:date="2021-05-20T20:12:00Z">
        <w:r w:rsidDel="00D62E6A">
          <w:rPr>
            <w:sz w:val="22"/>
            <w:szCs w:val="22"/>
          </w:rPr>
          <w:delText>Resposta no domínio do tempo para 1 kHz, 5 kHz e 10 kHz</w:delText>
        </w:r>
      </w:del>
    </w:p>
    <w:p w14:paraId="77AB089A" w14:textId="77777777" w:rsidR="00C2339E" w:rsidRDefault="00C2339E" w:rsidP="006A3598">
      <w:pPr>
        <w:jc w:val="both"/>
        <w:rPr>
          <w:sz w:val="22"/>
          <w:szCs w:val="22"/>
        </w:rPr>
      </w:pPr>
    </w:p>
    <w:p w14:paraId="7775E37E" w14:textId="376E08DB" w:rsidR="00C2339E" w:rsidRDefault="00876C11" w:rsidP="006A3598">
      <w:pPr>
        <w:jc w:val="both"/>
        <w:rPr>
          <w:ins w:id="202" w:author="Caique Noboa" w:date="2021-05-20T20:47:00Z"/>
          <w:sz w:val="22"/>
          <w:szCs w:val="22"/>
        </w:rPr>
      </w:pPr>
      <w:ins w:id="203" w:author="Caique Noboa" w:date="2021-05-20T20:47:00Z">
        <w:r>
          <w:rPr>
            <w:sz w:val="22"/>
            <w:szCs w:val="22"/>
          </w:rPr>
          <w:t>5kΩ:</w:t>
        </w:r>
      </w:ins>
    </w:p>
    <w:p w14:paraId="1F587153" w14:textId="4F1A1A41" w:rsidR="00876C11" w:rsidRDefault="00876C11" w:rsidP="006A3598">
      <w:pPr>
        <w:jc w:val="both"/>
        <w:rPr>
          <w:sz w:val="22"/>
          <w:szCs w:val="22"/>
        </w:rPr>
      </w:pPr>
      <w:ins w:id="204" w:author="Caique Noboa" w:date="2021-05-20T20:47:00Z">
        <w:r>
          <w:rPr>
            <w:noProof/>
          </w:rPr>
          <w:drawing>
            <wp:inline distT="0" distB="0" distL="0" distR="0" wp14:anchorId="5FBE783D" wp14:editId="78D644CB">
              <wp:extent cx="2771775" cy="2171700"/>
              <wp:effectExtent l="0" t="0" r="9525" b="0"/>
              <wp:docPr id="13" name="Picture 13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3" descr="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71775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0A55A2E" w14:textId="77777777" w:rsidR="00C2339E" w:rsidRPr="00C2339E" w:rsidRDefault="00C2339E" w:rsidP="006A3598">
      <w:pPr>
        <w:jc w:val="both"/>
        <w:rPr>
          <w:sz w:val="22"/>
          <w:szCs w:val="22"/>
        </w:rPr>
      </w:pPr>
    </w:p>
    <w:p w14:paraId="62813E7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347794A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3804C115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29701B1F" w14:textId="1E2AA6CA" w:rsidR="006A3598" w:rsidRDefault="00876C11" w:rsidP="006A3598">
      <w:pPr>
        <w:jc w:val="both"/>
        <w:rPr>
          <w:ins w:id="205" w:author="Caique Noboa" w:date="2021-05-20T20:47:00Z"/>
          <w:sz w:val="22"/>
          <w:szCs w:val="22"/>
        </w:rPr>
      </w:pPr>
      <w:ins w:id="206" w:author="Caique Noboa" w:date="2021-05-20T20:47:00Z">
        <w:r>
          <w:rPr>
            <w:sz w:val="22"/>
            <w:szCs w:val="22"/>
          </w:rPr>
          <w:t>10kΩ:</w:t>
        </w:r>
      </w:ins>
    </w:p>
    <w:p w14:paraId="7DDE4A56" w14:textId="66CE94AD" w:rsidR="00876C11" w:rsidRPr="00C2339E" w:rsidRDefault="00876C11" w:rsidP="006A3598">
      <w:pPr>
        <w:jc w:val="both"/>
        <w:rPr>
          <w:sz w:val="22"/>
          <w:szCs w:val="22"/>
        </w:rPr>
      </w:pPr>
      <w:ins w:id="207" w:author="Caique Noboa" w:date="2021-05-20T20:47:00Z">
        <w:r>
          <w:rPr>
            <w:noProof/>
          </w:rPr>
          <w:drawing>
            <wp:inline distT="0" distB="0" distL="0" distR="0" wp14:anchorId="1621A8F7" wp14:editId="5214109F">
              <wp:extent cx="2800350" cy="2228850"/>
              <wp:effectExtent l="0" t="0" r="0" b="0"/>
              <wp:docPr id="14" name="Picture 14" descr="Chart, tabl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Chart, table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00350" cy="2228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CCD3B98" w14:textId="77777777" w:rsidR="006A3598" w:rsidRDefault="006A3598" w:rsidP="006A3598">
      <w:pPr>
        <w:jc w:val="both"/>
        <w:rPr>
          <w:sz w:val="22"/>
          <w:szCs w:val="22"/>
        </w:rPr>
      </w:pPr>
    </w:p>
    <w:p w14:paraId="78740D0F" w14:textId="77777777" w:rsidR="00C078EB" w:rsidRDefault="00C078EB" w:rsidP="006A3598">
      <w:pPr>
        <w:jc w:val="both"/>
        <w:rPr>
          <w:sz w:val="22"/>
          <w:szCs w:val="22"/>
        </w:rPr>
      </w:pPr>
    </w:p>
    <w:p w14:paraId="1725E64C" w14:textId="77777777" w:rsidR="00C078EB" w:rsidRPr="00C2339E" w:rsidRDefault="00C078EB" w:rsidP="006A3598">
      <w:pPr>
        <w:jc w:val="both"/>
        <w:rPr>
          <w:sz w:val="22"/>
          <w:szCs w:val="22"/>
        </w:rPr>
      </w:pPr>
    </w:p>
    <w:p w14:paraId="2400B02D" w14:textId="77777777" w:rsidR="005C5975" w:rsidRPr="00C2339E" w:rsidRDefault="005C5975" w:rsidP="00345BD8">
      <w:pPr>
        <w:jc w:val="both"/>
        <w:rPr>
          <w:sz w:val="22"/>
          <w:szCs w:val="22"/>
        </w:rPr>
      </w:pPr>
    </w:p>
    <w:p w14:paraId="49737B86" w14:textId="353D7803" w:rsidR="00C958B6" w:rsidRPr="00C2339E" w:rsidRDefault="00CB07E0" w:rsidP="00345BD8">
      <w:pPr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  <w:r w:rsidR="00C958B6" w:rsidRPr="00C2339E">
        <w:rPr>
          <w:sz w:val="22"/>
          <w:szCs w:val="22"/>
        </w:rPr>
        <w:t xml:space="preserve">) </w:t>
      </w:r>
      <w:r w:rsidR="00AA170B">
        <w:rPr>
          <w:sz w:val="22"/>
          <w:szCs w:val="22"/>
        </w:rPr>
        <w:t xml:space="preserve">(1,50 Pontos) - </w:t>
      </w:r>
      <w:r w:rsidR="004103C6" w:rsidRPr="00C2339E">
        <w:rPr>
          <w:sz w:val="22"/>
          <w:szCs w:val="22"/>
        </w:rPr>
        <w:t xml:space="preserve">Projetar </w:t>
      </w:r>
      <w:r w:rsidR="00C958B6" w:rsidRPr="00C2339E">
        <w:rPr>
          <w:sz w:val="22"/>
          <w:szCs w:val="22"/>
        </w:rPr>
        <w:t>um amplificador de Corrente utilizando amplificadores operacionais. O</w:t>
      </w:r>
      <w:r w:rsidR="0071081F">
        <w:rPr>
          <w:sz w:val="22"/>
          <w:szCs w:val="22"/>
        </w:rPr>
        <w:t xml:space="preserve"> ganho de corrente deve ser de 1</w:t>
      </w:r>
      <w:r w:rsidR="00C958B6" w:rsidRPr="00C2339E">
        <w:rPr>
          <w:sz w:val="22"/>
          <w:szCs w:val="22"/>
        </w:rPr>
        <w:t xml:space="preserve">0 A/A. </w:t>
      </w:r>
    </w:p>
    <w:p w14:paraId="443D571A" w14:textId="77777777" w:rsidR="00320268" w:rsidRPr="00904903" w:rsidRDefault="00320268" w:rsidP="00320268">
      <w:pPr>
        <w:jc w:val="both"/>
        <w:rPr>
          <w:sz w:val="22"/>
          <w:szCs w:val="22"/>
        </w:rPr>
      </w:pPr>
      <w:bookmarkStart w:id="208" w:name="_Hlk70680257"/>
      <w:r w:rsidRPr="00904903">
        <w:rPr>
          <w:sz w:val="22"/>
          <w:szCs w:val="22"/>
        </w:rPr>
        <w:lastRenderedPageBreak/>
        <w:t>Circuito Projetado</w:t>
      </w:r>
    </w:p>
    <w:p w14:paraId="0043538C" w14:textId="77777777" w:rsidR="00320268" w:rsidRPr="00904903" w:rsidRDefault="00320268" w:rsidP="00320268">
      <w:pPr>
        <w:jc w:val="both"/>
        <w:rPr>
          <w:sz w:val="22"/>
          <w:szCs w:val="22"/>
        </w:rPr>
      </w:pPr>
    </w:p>
    <w:p w14:paraId="31E8BFD5" w14:textId="77777777" w:rsidR="00320268" w:rsidRPr="00904903" w:rsidRDefault="00320268" w:rsidP="00320268">
      <w:pPr>
        <w:jc w:val="both"/>
        <w:rPr>
          <w:sz w:val="22"/>
          <w:szCs w:val="22"/>
        </w:rPr>
      </w:pPr>
    </w:p>
    <w:p w14:paraId="49141B08" w14:textId="3B2FF307" w:rsidR="00320268" w:rsidRPr="00F2330E" w:rsidRDefault="00F2330E" w:rsidP="00320268">
      <w:pPr>
        <w:jc w:val="both"/>
        <w:rPr>
          <w:sz w:val="22"/>
          <w:szCs w:val="22"/>
          <w:rPrChange w:id="209" w:author="Caique Noboa" w:date="2021-05-20T19:31:00Z">
            <w:rPr>
              <w:sz w:val="22"/>
              <w:szCs w:val="22"/>
            </w:rPr>
          </w:rPrChange>
        </w:rPr>
      </w:pPr>
      <m:oMathPara>
        <m:oMathParaPr>
          <m:jc m:val="left"/>
        </m:oMathParaPr>
        <m:oMath>
          <m:r>
            <w:ins w:id="210" w:author="Caique Noboa" w:date="2021-05-20T19:30:00Z">
              <w:rPr>
                <w:rFonts w:ascii="Cambria Math" w:hAnsi="Cambria Math"/>
                <w:sz w:val="22"/>
                <w:szCs w:val="22"/>
              </w:rPr>
              <m:t>A=</m:t>
            </w:ins>
          </m:r>
          <m:f>
            <m:fPr>
              <m:ctrlPr>
                <w:ins w:id="211" w:author="Caique Noboa" w:date="2021-05-20T19:30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212" w:author="Caique Noboa" w:date="2021-05-20T19:30:00Z">
                  <w:rPr>
                    <w:rFonts w:ascii="Cambria Math" w:hAnsi="Cambria Math"/>
                    <w:sz w:val="22"/>
                    <w:szCs w:val="22"/>
                  </w:rPr>
                  <m:t>R1</m:t>
                </w:ins>
              </m:r>
            </m:num>
            <m:den>
              <m:r>
                <w:ins w:id="213" w:author="Caique Noboa" w:date="2021-05-20T19:30:00Z">
                  <w:rPr>
                    <w:rFonts w:ascii="Cambria Math" w:hAnsi="Cambria Math"/>
                    <w:sz w:val="22"/>
                    <w:szCs w:val="22"/>
                  </w:rPr>
                  <m:t>R2</m:t>
                </w:ins>
              </m:r>
            </m:den>
          </m:f>
          <m:r>
            <w:ins w:id="214" w:author="Caique Noboa" w:date="2021-05-20T19:31:00Z">
              <w:rPr>
                <w:rFonts w:ascii="Cambria Math" w:hAnsi="Cambria Math"/>
                <w:sz w:val="22"/>
                <w:szCs w:val="22"/>
              </w:rPr>
              <m:t>+</m:t>
            </w:ins>
          </m:r>
          <m:r>
            <w:ins w:id="215" w:author="Caique Noboa" w:date="2021-05-20T19:31:00Z">
              <w:rPr>
                <w:rFonts w:ascii="Cambria Math" w:hAnsi="Cambria Math"/>
                <w:sz w:val="22"/>
                <w:szCs w:val="22"/>
                <w:rPrChange w:id="216" w:author="Caique Noboa" w:date="2021-05-20T19:31:00Z">
                  <w:rPr>
                    <w:rFonts w:ascii="Cambria Math" w:hAnsi="Cambria Math"/>
                    <w:sz w:val="22"/>
                    <w:szCs w:val="22"/>
                  </w:rPr>
                </w:rPrChange>
              </w:rPr>
              <m:t>1</m:t>
            </w:ins>
          </m:r>
        </m:oMath>
      </m:oMathPara>
    </w:p>
    <w:p w14:paraId="235DE32A" w14:textId="77777777" w:rsidR="00320268" w:rsidRPr="00904903" w:rsidRDefault="00320268" w:rsidP="00320268">
      <w:pPr>
        <w:jc w:val="both"/>
        <w:rPr>
          <w:sz w:val="22"/>
          <w:szCs w:val="22"/>
        </w:rPr>
      </w:pPr>
    </w:p>
    <w:p w14:paraId="63E09341" w14:textId="593D1355" w:rsidR="00320268" w:rsidRDefault="00320268" w:rsidP="00320268">
      <w:pPr>
        <w:jc w:val="both"/>
        <w:rPr>
          <w:sz w:val="22"/>
          <w:szCs w:val="22"/>
        </w:rPr>
      </w:pPr>
    </w:p>
    <w:p w14:paraId="397E0C04" w14:textId="09CF4883" w:rsidR="00320268" w:rsidRDefault="00320268" w:rsidP="00320268">
      <w:pPr>
        <w:jc w:val="both"/>
        <w:rPr>
          <w:sz w:val="22"/>
          <w:szCs w:val="22"/>
        </w:rPr>
      </w:pPr>
    </w:p>
    <w:p w14:paraId="339FC268" w14:textId="4E4DD93B" w:rsidR="00320268" w:rsidRPr="00F2330E" w:rsidRDefault="00F2330E" w:rsidP="00320268">
      <w:pPr>
        <w:jc w:val="both"/>
        <w:rPr>
          <w:ins w:id="217" w:author="Caique Noboa" w:date="2021-05-20T19:33:00Z"/>
          <w:sz w:val="22"/>
          <w:szCs w:val="22"/>
          <w:rPrChange w:id="218" w:author="Caique Noboa" w:date="2021-05-20T19:33:00Z">
            <w:rPr>
              <w:ins w:id="219" w:author="Caique Noboa" w:date="2021-05-20T19:33:00Z"/>
              <w:sz w:val="22"/>
              <w:szCs w:val="22"/>
            </w:rPr>
          </w:rPrChange>
        </w:rPr>
      </w:pPr>
      <m:oMathPara>
        <m:oMathParaPr>
          <m:jc m:val="left"/>
        </m:oMathParaPr>
        <m:oMath>
          <m:r>
            <w:ins w:id="220" w:author="Caique Noboa" w:date="2021-05-20T19:31:00Z">
              <w:rPr>
                <w:rFonts w:ascii="Cambria Math" w:hAnsi="Cambria Math"/>
                <w:sz w:val="22"/>
                <w:szCs w:val="22"/>
              </w:rPr>
              <m:t>R2=1k</m:t>
            </w:ins>
          </m:r>
          <m:r>
            <w:ins w:id="221" w:author="Caique Noboa" w:date="2021-05-20T19:33:00Z">
              <w:rPr>
                <w:rFonts w:ascii="Cambria Math" w:hAnsi="Cambria Math"/>
                <w:sz w:val="22"/>
                <w:szCs w:val="22"/>
              </w:rPr>
              <m:t>Ω</m:t>
            </w:ins>
          </m:r>
          <m:r>
            <w:ins w:id="222" w:author="Caique Noboa" w:date="2021-05-20T19:31:00Z">
              <w:rPr>
                <w:rFonts w:ascii="Cambria Math" w:hAnsi="Cambria Math"/>
                <w:sz w:val="22"/>
                <w:szCs w:val="22"/>
                <w:rPrChange w:id="223" w:author="Caique Noboa" w:date="2021-05-20T19:33:00Z">
                  <w:rPr>
                    <w:rFonts w:ascii="Cambria Math" w:hAnsi="Cambria Math"/>
                    <w:sz w:val="22"/>
                    <w:szCs w:val="22"/>
                  </w:rPr>
                </w:rPrChange>
              </w:rPr>
              <m:t xml:space="preserve"> </m:t>
            </w:ins>
          </m:r>
        </m:oMath>
      </m:oMathPara>
    </w:p>
    <w:p w14:paraId="1B93915D" w14:textId="073C69F7" w:rsidR="00F2330E" w:rsidRDefault="00F2330E" w:rsidP="00320268">
      <w:pPr>
        <w:jc w:val="both"/>
        <w:rPr>
          <w:ins w:id="224" w:author="Caique Noboa" w:date="2021-05-20T19:33:00Z"/>
          <w:sz w:val="22"/>
          <w:szCs w:val="22"/>
        </w:rPr>
      </w:pPr>
    </w:p>
    <w:p w14:paraId="33B9DFA7" w14:textId="4BE9297B" w:rsidR="00F2330E" w:rsidRPr="00F2330E" w:rsidRDefault="00F2330E" w:rsidP="00320268">
      <w:pPr>
        <w:jc w:val="both"/>
        <w:rPr>
          <w:sz w:val="22"/>
          <w:szCs w:val="22"/>
          <w:rPrChange w:id="225" w:author="Caique Noboa" w:date="2021-05-20T19:33:00Z">
            <w:rPr>
              <w:sz w:val="22"/>
              <w:szCs w:val="22"/>
            </w:rPr>
          </w:rPrChange>
        </w:rPr>
      </w:pPr>
      <m:oMathPara>
        <m:oMathParaPr>
          <m:jc m:val="left"/>
        </m:oMathParaPr>
        <m:oMath>
          <m:r>
            <w:ins w:id="226" w:author="Caique Noboa" w:date="2021-05-20T19:33:00Z">
              <w:rPr>
                <w:rFonts w:ascii="Cambria Math" w:hAnsi="Cambria Math"/>
                <w:sz w:val="22"/>
                <w:szCs w:val="22"/>
              </w:rPr>
              <m:t>R1=9kΩ</m:t>
            </w:ins>
          </m:r>
        </m:oMath>
      </m:oMathPara>
    </w:p>
    <w:p w14:paraId="12F1D82A" w14:textId="77777777" w:rsidR="00320268" w:rsidRDefault="00320268" w:rsidP="00320268">
      <w:pPr>
        <w:jc w:val="both"/>
        <w:rPr>
          <w:sz w:val="22"/>
          <w:szCs w:val="22"/>
        </w:rPr>
      </w:pPr>
    </w:p>
    <w:p w14:paraId="62FE8891" w14:textId="276649F2" w:rsidR="00320268" w:rsidRDefault="00F2330E" w:rsidP="00320268">
      <w:pPr>
        <w:jc w:val="both"/>
        <w:rPr>
          <w:ins w:id="227" w:author="Caique Noboa" w:date="2021-05-20T20:16:00Z"/>
          <w:sz w:val="22"/>
          <w:szCs w:val="22"/>
        </w:rPr>
      </w:pPr>
      <w:ins w:id="228" w:author="Caique Noboa" w:date="2021-05-20T19:38:00Z">
        <w:r w:rsidRPr="00F2330E">
          <w:rPr>
            <w:sz w:val="22"/>
            <w:szCs w:val="22"/>
          </w:rPr>
          <w:drawing>
            <wp:inline distT="0" distB="0" distL="0" distR="0" wp14:anchorId="5356FB7E" wp14:editId="4AFAE3B8">
              <wp:extent cx="5163271" cy="3705742"/>
              <wp:effectExtent l="0" t="0" r="0" b="9525"/>
              <wp:docPr id="7" name="Picture 7" descr="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 descr="Diagram&#10;&#10;Description automatically generated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63271" cy="370574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253E96" w14:textId="77777777" w:rsidR="00D62E6A" w:rsidRDefault="00D62E6A" w:rsidP="00D62E6A">
      <w:pPr>
        <w:jc w:val="center"/>
        <w:rPr>
          <w:ins w:id="229" w:author="Caique Noboa" w:date="2021-05-20T20:16:00Z"/>
          <w:sz w:val="22"/>
          <w:szCs w:val="22"/>
        </w:rPr>
      </w:pPr>
      <w:ins w:id="230" w:author="Caique Noboa" w:date="2021-05-20T20:16:00Z">
        <w:r>
          <w:rPr>
            <w:sz w:val="22"/>
            <w:szCs w:val="22"/>
          </w:rPr>
          <w:t>O ganho medido foi satisfatório:</w:t>
        </w:r>
      </w:ins>
    </w:p>
    <w:p w14:paraId="08DEBC37" w14:textId="77777777" w:rsidR="00D62E6A" w:rsidRDefault="00D62E6A" w:rsidP="00D62E6A">
      <w:pPr>
        <w:jc w:val="both"/>
        <w:rPr>
          <w:ins w:id="231" w:author="Caique Noboa" w:date="2021-05-20T20:16:00Z"/>
          <w:sz w:val="22"/>
          <w:szCs w:val="22"/>
        </w:rPr>
      </w:pPr>
    </w:p>
    <w:p w14:paraId="63E7348A" w14:textId="6B7DD529" w:rsidR="00D62E6A" w:rsidRPr="00C2339E" w:rsidRDefault="00D62E6A" w:rsidP="00D62E6A">
      <w:pPr>
        <w:jc w:val="both"/>
        <w:rPr>
          <w:ins w:id="232" w:author="Caique Noboa" w:date="2021-05-20T20:16:00Z"/>
          <w:sz w:val="22"/>
          <w:szCs w:val="22"/>
        </w:rPr>
      </w:pPr>
      <m:oMathPara>
        <m:oMath>
          <m:f>
            <m:fPr>
              <m:ctrlPr>
                <w:ins w:id="233" w:author="Caique Noboa" w:date="2021-05-20T20:16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234" w:author="Caique Noboa" w:date="2021-05-20T20:16:00Z">
                  <w:rPr>
                    <w:rFonts w:ascii="Cambria Math" w:hAnsi="Cambria Math"/>
                    <w:sz w:val="22"/>
                    <w:szCs w:val="22"/>
                  </w:rPr>
                  <m:t>I</m:t>
                </w:ins>
              </m:r>
              <m:r>
                <w:ins w:id="235" w:author="Caique Noboa" w:date="2021-05-20T20:16:00Z">
                  <w:rPr>
                    <w:rFonts w:ascii="Cambria Math" w:hAnsi="Cambria Math"/>
                    <w:sz w:val="22"/>
                    <w:szCs w:val="22"/>
                  </w:rPr>
                  <m:t>saida</m:t>
                </w:ins>
              </m:r>
            </m:num>
            <m:den>
              <m:r>
                <w:ins w:id="236" w:author="Caique Noboa" w:date="2021-05-20T20:16:00Z">
                  <w:rPr>
                    <w:rFonts w:ascii="Cambria Math" w:hAnsi="Cambria Math"/>
                    <w:sz w:val="22"/>
                    <w:szCs w:val="22"/>
                  </w:rPr>
                  <m:t>I</m:t>
                </w:ins>
              </m:r>
              <m:r>
                <w:ins w:id="237" w:author="Caique Noboa" w:date="2021-05-20T20:16:00Z">
                  <w:rPr>
                    <w:rFonts w:ascii="Cambria Math" w:hAnsi="Cambria Math"/>
                    <w:sz w:val="22"/>
                    <w:szCs w:val="22"/>
                  </w:rPr>
                  <m:t>entrada</m:t>
                </w:ins>
              </m:r>
            </m:den>
          </m:f>
          <m:r>
            <w:ins w:id="238" w:author="Caique Noboa" w:date="2021-05-20T20:16:00Z">
              <w:rPr>
                <w:rFonts w:ascii="Cambria Math" w:hAnsi="Cambria Math"/>
                <w:sz w:val="22"/>
                <w:szCs w:val="22"/>
              </w:rPr>
              <m:t>=</m:t>
            </w:ins>
          </m:r>
          <m:f>
            <m:fPr>
              <m:ctrlPr>
                <w:ins w:id="239" w:author="Caique Noboa" w:date="2021-05-20T20:16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240" w:author="Caique Noboa" w:date="2021-05-20T20:16:00Z">
                  <w:rPr>
                    <w:rFonts w:ascii="Cambria Math" w:hAnsi="Cambria Math"/>
                    <w:sz w:val="22"/>
                    <w:szCs w:val="22"/>
                  </w:rPr>
                  <m:t>358mA</m:t>
                </w:ins>
              </m:r>
            </m:num>
            <m:den>
              <m:r>
                <w:ins w:id="241" w:author="Caique Noboa" w:date="2021-05-20T20:16:00Z">
                  <w:rPr>
                    <w:rFonts w:ascii="Cambria Math" w:hAnsi="Cambria Math"/>
                    <w:sz w:val="22"/>
                    <w:szCs w:val="22"/>
                  </w:rPr>
                  <m:t>35,8mA</m:t>
                </w:ins>
              </m:r>
            </m:den>
          </m:f>
          <m:r>
            <w:ins w:id="242" w:author="Caique Noboa" w:date="2021-05-20T20:16:00Z">
              <w:rPr>
                <w:rFonts w:ascii="Cambria Math" w:hAnsi="Cambria Math"/>
                <w:sz w:val="22"/>
                <w:szCs w:val="22"/>
              </w:rPr>
              <m:t>=</m:t>
            </w:ins>
          </m:r>
          <m:f>
            <m:fPr>
              <m:ctrlPr>
                <w:ins w:id="243" w:author="Caique Noboa" w:date="2021-05-20T20:17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244" w:author="Caique Noboa" w:date="2021-05-20T20:17:00Z">
                  <w:rPr>
                    <w:rFonts w:ascii="Cambria Math" w:hAnsi="Cambria Math"/>
                    <w:sz w:val="22"/>
                    <w:szCs w:val="22"/>
                  </w:rPr>
                  <m:t>10A</m:t>
                </w:ins>
              </m:r>
            </m:num>
            <m:den>
              <m:r>
                <w:ins w:id="245" w:author="Caique Noboa" w:date="2021-05-20T20:17:00Z">
                  <w:rPr>
                    <w:rFonts w:ascii="Cambria Math" w:hAnsi="Cambria Math"/>
                    <w:sz w:val="22"/>
                    <w:szCs w:val="22"/>
                  </w:rPr>
                  <m:t>A</m:t>
                </w:ins>
              </m:r>
            </m:den>
          </m:f>
        </m:oMath>
      </m:oMathPara>
    </w:p>
    <w:p w14:paraId="1A2F8C47" w14:textId="77777777" w:rsidR="00D62E6A" w:rsidRDefault="00D62E6A" w:rsidP="00320268">
      <w:pPr>
        <w:jc w:val="both"/>
        <w:rPr>
          <w:sz w:val="22"/>
          <w:szCs w:val="22"/>
        </w:rPr>
      </w:pPr>
    </w:p>
    <w:p w14:paraId="59C9FD30" w14:textId="77777777" w:rsidR="00320268" w:rsidRDefault="00320268" w:rsidP="00320268">
      <w:pPr>
        <w:jc w:val="both"/>
        <w:rPr>
          <w:sz w:val="22"/>
          <w:szCs w:val="22"/>
        </w:rPr>
      </w:pPr>
    </w:p>
    <w:p w14:paraId="35030476" w14:textId="77777777" w:rsidR="00320268" w:rsidRPr="00C2339E" w:rsidRDefault="00320268" w:rsidP="00320268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 xml:space="preserve">Resposta em </w:t>
      </w:r>
      <w:r>
        <w:rPr>
          <w:sz w:val="22"/>
          <w:szCs w:val="22"/>
        </w:rPr>
        <w:t>frequência</w:t>
      </w:r>
      <w:r w:rsidRPr="00C2339E">
        <w:rPr>
          <w:sz w:val="22"/>
          <w:szCs w:val="22"/>
        </w:rPr>
        <w:t xml:space="preserve"> do circuito</w:t>
      </w:r>
    </w:p>
    <w:p w14:paraId="4FCEFD88" w14:textId="77777777" w:rsidR="00320268" w:rsidRDefault="00320268" w:rsidP="00320268">
      <w:pPr>
        <w:jc w:val="both"/>
        <w:rPr>
          <w:sz w:val="22"/>
          <w:szCs w:val="22"/>
        </w:rPr>
      </w:pPr>
    </w:p>
    <w:p w14:paraId="52E11C01" w14:textId="77777777" w:rsidR="00320268" w:rsidRDefault="00320268" w:rsidP="00320268">
      <w:pPr>
        <w:jc w:val="both"/>
        <w:rPr>
          <w:sz w:val="22"/>
          <w:szCs w:val="22"/>
        </w:rPr>
      </w:pPr>
    </w:p>
    <w:p w14:paraId="20FC24C9" w14:textId="013C9A64" w:rsidR="00320268" w:rsidRDefault="008A41A1" w:rsidP="00320268">
      <w:pPr>
        <w:jc w:val="both"/>
        <w:rPr>
          <w:sz w:val="22"/>
          <w:szCs w:val="22"/>
        </w:rPr>
      </w:pPr>
      <w:ins w:id="246" w:author="Caique Noboa" w:date="2021-05-20T20:03:00Z">
        <w:r w:rsidRPr="008A41A1">
          <w:rPr>
            <w:sz w:val="22"/>
            <w:szCs w:val="22"/>
          </w:rPr>
          <w:lastRenderedPageBreak/>
          <w:drawing>
            <wp:inline distT="0" distB="0" distL="0" distR="0" wp14:anchorId="0CFBAA59" wp14:editId="2DC2DEC4">
              <wp:extent cx="5220429" cy="3200847"/>
              <wp:effectExtent l="0" t="0" r="0" b="0"/>
              <wp:docPr id="9" name="Picture 9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 descr="Chart&#10;&#10;Description automatically generated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20429" cy="320084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1C055F" w14:textId="77777777" w:rsidR="00320268" w:rsidDel="00876C11" w:rsidRDefault="00320268" w:rsidP="00320268">
      <w:pPr>
        <w:jc w:val="both"/>
        <w:rPr>
          <w:del w:id="247" w:author="Caique Noboa" w:date="2021-05-20T20:50:00Z"/>
          <w:sz w:val="22"/>
          <w:szCs w:val="22"/>
        </w:rPr>
      </w:pPr>
    </w:p>
    <w:p w14:paraId="4206B287" w14:textId="77777777" w:rsidR="00320268" w:rsidDel="00876C11" w:rsidRDefault="00320268" w:rsidP="00320268">
      <w:pPr>
        <w:jc w:val="both"/>
        <w:rPr>
          <w:del w:id="248" w:author="Caique Noboa" w:date="2021-05-20T20:50:00Z"/>
          <w:sz w:val="22"/>
          <w:szCs w:val="22"/>
        </w:rPr>
      </w:pPr>
    </w:p>
    <w:p w14:paraId="15FBB48B" w14:textId="77777777" w:rsidR="00320268" w:rsidDel="00876C11" w:rsidRDefault="00320268" w:rsidP="00320268">
      <w:pPr>
        <w:jc w:val="both"/>
        <w:rPr>
          <w:del w:id="249" w:author="Caique Noboa" w:date="2021-05-20T20:50:00Z"/>
          <w:sz w:val="22"/>
          <w:szCs w:val="22"/>
        </w:rPr>
      </w:pPr>
    </w:p>
    <w:p w14:paraId="744A079E" w14:textId="77777777" w:rsidR="00320268" w:rsidRDefault="00320268" w:rsidP="00320268">
      <w:pPr>
        <w:jc w:val="both"/>
        <w:rPr>
          <w:sz w:val="22"/>
          <w:szCs w:val="22"/>
        </w:rPr>
      </w:pPr>
    </w:p>
    <w:p w14:paraId="57133168" w14:textId="77777777" w:rsidR="00320268" w:rsidRDefault="00320268" w:rsidP="00320268">
      <w:pPr>
        <w:jc w:val="both"/>
        <w:rPr>
          <w:sz w:val="22"/>
          <w:szCs w:val="22"/>
        </w:rPr>
      </w:pPr>
    </w:p>
    <w:p w14:paraId="165B4A1C" w14:textId="77777777" w:rsidR="00320268" w:rsidRDefault="00320268" w:rsidP="00320268">
      <w:pPr>
        <w:jc w:val="both"/>
        <w:rPr>
          <w:sz w:val="22"/>
          <w:szCs w:val="22"/>
        </w:rPr>
      </w:pPr>
    </w:p>
    <w:p w14:paraId="4736DA28" w14:textId="77777777" w:rsidR="00320268" w:rsidRPr="00A004DA" w:rsidRDefault="00320268" w:rsidP="00320268">
      <w:pPr>
        <w:jc w:val="both"/>
        <w:rPr>
          <w:sz w:val="22"/>
          <w:szCs w:val="22"/>
        </w:rPr>
      </w:pPr>
      <w:r>
        <w:rPr>
          <w:sz w:val="22"/>
          <w:szCs w:val="22"/>
        </w:rPr>
        <w:t>Resposta no domínio do tempo para 1 kHz, 5 kHz e 10 kHz</w:t>
      </w:r>
    </w:p>
    <w:bookmarkEnd w:id="208"/>
    <w:p w14:paraId="6C80B1F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2039724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56E2FF1D" w14:textId="5C689800" w:rsidR="006A3598" w:rsidRDefault="00876C11" w:rsidP="006A3598">
      <w:pPr>
        <w:jc w:val="both"/>
        <w:rPr>
          <w:ins w:id="250" w:author="Caique Noboa" w:date="2021-05-20T20:49:00Z"/>
          <w:sz w:val="22"/>
          <w:szCs w:val="22"/>
        </w:rPr>
      </w:pPr>
      <w:ins w:id="251" w:author="Caique Noboa" w:date="2021-05-20T20:49:00Z">
        <w:r>
          <w:rPr>
            <w:sz w:val="22"/>
            <w:szCs w:val="22"/>
          </w:rPr>
          <w:t>1kΩ:</w:t>
        </w:r>
      </w:ins>
    </w:p>
    <w:p w14:paraId="0A039BDC" w14:textId="339C0F11" w:rsidR="00876C11" w:rsidRDefault="00876C11" w:rsidP="006A3598">
      <w:pPr>
        <w:jc w:val="both"/>
        <w:rPr>
          <w:ins w:id="252" w:author="Caique Noboa" w:date="2021-05-20T20:49:00Z"/>
          <w:sz w:val="22"/>
          <w:szCs w:val="22"/>
        </w:rPr>
      </w:pPr>
      <w:ins w:id="253" w:author="Caique Noboa" w:date="2021-05-20T20:49:00Z">
        <w:r>
          <w:rPr>
            <w:noProof/>
          </w:rPr>
          <w:drawing>
            <wp:inline distT="0" distB="0" distL="0" distR="0" wp14:anchorId="69D0C27D" wp14:editId="555DF69F">
              <wp:extent cx="2733675" cy="2152650"/>
              <wp:effectExtent l="0" t="0" r="9525" b="0"/>
              <wp:docPr id="15" name="Picture 15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 15" descr="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33675" cy="2152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4FADB91" w14:textId="024CB183" w:rsidR="00876C11" w:rsidRDefault="00876C11" w:rsidP="006A3598">
      <w:pPr>
        <w:jc w:val="both"/>
        <w:rPr>
          <w:ins w:id="254" w:author="Caique Noboa" w:date="2021-05-20T20:49:00Z"/>
          <w:sz w:val="22"/>
          <w:szCs w:val="22"/>
        </w:rPr>
      </w:pPr>
    </w:p>
    <w:p w14:paraId="5342B087" w14:textId="22057907" w:rsidR="00876C11" w:rsidRDefault="00876C11" w:rsidP="006A3598">
      <w:pPr>
        <w:jc w:val="both"/>
        <w:rPr>
          <w:ins w:id="255" w:author="Caique Noboa" w:date="2021-05-20T20:49:00Z"/>
          <w:sz w:val="22"/>
          <w:szCs w:val="22"/>
        </w:rPr>
      </w:pPr>
      <w:ins w:id="256" w:author="Caique Noboa" w:date="2021-05-20T20:49:00Z">
        <w:r>
          <w:rPr>
            <w:sz w:val="22"/>
            <w:szCs w:val="22"/>
          </w:rPr>
          <w:t>5kΩ:</w:t>
        </w:r>
      </w:ins>
    </w:p>
    <w:p w14:paraId="6285B783" w14:textId="73EF597D" w:rsidR="00876C11" w:rsidRDefault="00876C11" w:rsidP="006A3598">
      <w:pPr>
        <w:jc w:val="both"/>
        <w:rPr>
          <w:ins w:id="257" w:author="Caique Noboa" w:date="2021-05-20T20:49:00Z"/>
          <w:sz w:val="22"/>
          <w:szCs w:val="22"/>
        </w:rPr>
      </w:pPr>
      <w:ins w:id="258" w:author="Caique Noboa" w:date="2021-05-20T20:49:00Z">
        <w:r>
          <w:rPr>
            <w:noProof/>
          </w:rPr>
          <w:drawing>
            <wp:inline distT="0" distB="0" distL="0" distR="0" wp14:anchorId="5D1810E7" wp14:editId="3C1EB9FE">
              <wp:extent cx="2838450" cy="2171700"/>
              <wp:effectExtent l="0" t="0" r="0" b="0"/>
              <wp:docPr id="16" name="Picture 16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Picture 16" descr="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38450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0491808" w14:textId="23CDD1DC" w:rsidR="00876C11" w:rsidRDefault="00876C11" w:rsidP="006A3598">
      <w:pPr>
        <w:jc w:val="both"/>
        <w:rPr>
          <w:ins w:id="259" w:author="Caique Noboa" w:date="2021-05-20T20:49:00Z"/>
          <w:sz w:val="22"/>
          <w:szCs w:val="22"/>
        </w:rPr>
      </w:pPr>
    </w:p>
    <w:p w14:paraId="29F89FBE" w14:textId="4215060E" w:rsidR="00876C11" w:rsidRDefault="00876C11" w:rsidP="006A3598">
      <w:pPr>
        <w:jc w:val="both"/>
        <w:rPr>
          <w:ins w:id="260" w:author="Caique Noboa" w:date="2021-05-20T20:49:00Z"/>
          <w:sz w:val="22"/>
          <w:szCs w:val="22"/>
        </w:rPr>
      </w:pPr>
    </w:p>
    <w:p w14:paraId="3B960C3F" w14:textId="3D0184A2" w:rsidR="00876C11" w:rsidRDefault="00876C11" w:rsidP="006A3598">
      <w:pPr>
        <w:jc w:val="both"/>
        <w:rPr>
          <w:ins w:id="261" w:author="Caique Noboa" w:date="2021-05-20T20:49:00Z"/>
          <w:sz w:val="22"/>
          <w:szCs w:val="22"/>
        </w:rPr>
      </w:pPr>
      <w:ins w:id="262" w:author="Caique Noboa" w:date="2021-05-20T20:49:00Z">
        <w:r>
          <w:rPr>
            <w:sz w:val="22"/>
            <w:szCs w:val="22"/>
          </w:rPr>
          <w:t>10kΩ:</w:t>
        </w:r>
      </w:ins>
    </w:p>
    <w:p w14:paraId="7E49FEF5" w14:textId="76F478A2" w:rsidR="00876C11" w:rsidRPr="00C2339E" w:rsidRDefault="00876C11" w:rsidP="006A3598">
      <w:pPr>
        <w:jc w:val="both"/>
        <w:rPr>
          <w:sz w:val="22"/>
          <w:szCs w:val="22"/>
        </w:rPr>
      </w:pPr>
      <w:ins w:id="263" w:author="Caique Noboa" w:date="2021-05-20T20:50:00Z">
        <w:r>
          <w:rPr>
            <w:noProof/>
          </w:rPr>
          <w:drawing>
            <wp:inline distT="0" distB="0" distL="0" distR="0" wp14:anchorId="2BCA1147" wp14:editId="724C5F64">
              <wp:extent cx="2733675" cy="2228850"/>
              <wp:effectExtent l="0" t="0" r="9525" b="0"/>
              <wp:docPr id="17" name="Picture 17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" name="Picture 17" descr="Chart, line 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33675" cy="2228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D61E123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F06E13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5FBE616" w14:textId="77777777" w:rsidR="006A3598" w:rsidRPr="00C2339E" w:rsidDel="00876C11" w:rsidRDefault="006A3598" w:rsidP="006A3598">
      <w:pPr>
        <w:jc w:val="both"/>
        <w:rPr>
          <w:del w:id="264" w:author="Caique Noboa" w:date="2021-05-20T20:50:00Z"/>
          <w:sz w:val="22"/>
          <w:szCs w:val="22"/>
        </w:rPr>
      </w:pPr>
    </w:p>
    <w:p w14:paraId="7BB6964E" w14:textId="1BC4E20E" w:rsidR="006A3598" w:rsidRPr="00C2339E" w:rsidDel="00876C11" w:rsidRDefault="006A3598" w:rsidP="006A3598">
      <w:pPr>
        <w:jc w:val="both"/>
        <w:rPr>
          <w:del w:id="265" w:author="Caique Noboa" w:date="2021-05-20T20:50:00Z"/>
          <w:sz w:val="22"/>
          <w:szCs w:val="22"/>
        </w:rPr>
      </w:pPr>
    </w:p>
    <w:p w14:paraId="26B13702" w14:textId="6B20E8A8" w:rsidR="006A3598" w:rsidRPr="00C2339E" w:rsidDel="00876C11" w:rsidRDefault="006A3598" w:rsidP="006A3598">
      <w:pPr>
        <w:jc w:val="both"/>
        <w:rPr>
          <w:del w:id="266" w:author="Caique Noboa" w:date="2021-05-20T20:50:00Z"/>
          <w:sz w:val="22"/>
          <w:szCs w:val="22"/>
        </w:rPr>
      </w:pPr>
    </w:p>
    <w:p w14:paraId="77980730" w14:textId="688A705C" w:rsidR="006A3598" w:rsidRPr="00C2339E" w:rsidDel="00876C11" w:rsidRDefault="006A3598" w:rsidP="006A3598">
      <w:pPr>
        <w:jc w:val="both"/>
        <w:rPr>
          <w:del w:id="267" w:author="Caique Noboa" w:date="2021-05-20T20:50:00Z"/>
          <w:sz w:val="22"/>
          <w:szCs w:val="22"/>
        </w:rPr>
      </w:pPr>
    </w:p>
    <w:p w14:paraId="1E58B6D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4C6C5B5C" w14:textId="77777777" w:rsidR="006A3598" w:rsidRDefault="006A3598" w:rsidP="006A3598">
      <w:pPr>
        <w:jc w:val="both"/>
        <w:rPr>
          <w:sz w:val="22"/>
          <w:szCs w:val="22"/>
        </w:rPr>
      </w:pPr>
    </w:p>
    <w:p w14:paraId="696425A7" w14:textId="77777777" w:rsidR="00C2339E" w:rsidRDefault="00C2339E" w:rsidP="006A3598">
      <w:pPr>
        <w:jc w:val="both"/>
        <w:rPr>
          <w:sz w:val="22"/>
          <w:szCs w:val="22"/>
        </w:rPr>
      </w:pPr>
    </w:p>
    <w:p w14:paraId="420577A5" w14:textId="77777777" w:rsidR="00C2339E" w:rsidRPr="00C2339E" w:rsidRDefault="00C2339E" w:rsidP="006A3598">
      <w:pPr>
        <w:jc w:val="both"/>
        <w:rPr>
          <w:sz w:val="22"/>
          <w:szCs w:val="22"/>
        </w:rPr>
      </w:pPr>
    </w:p>
    <w:p w14:paraId="66CBD812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352D104B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CD6DA5A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79835EA5" w14:textId="77777777" w:rsidR="0055148D" w:rsidRPr="00C2339E" w:rsidRDefault="0055148D" w:rsidP="00345BD8">
      <w:pPr>
        <w:jc w:val="both"/>
        <w:rPr>
          <w:sz w:val="22"/>
          <w:szCs w:val="22"/>
        </w:rPr>
      </w:pPr>
    </w:p>
    <w:p w14:paraId="3FD2E9BC" w14:textId="0A305845" w:rsidR="0055148D" w:rsidRPr="00C2339E" w:rsidRDefault="00CB07E0" w:rsidP="00345BD8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55148D" w:rsidRPr="00C2339E">
        <w:rPr>
          <w:sz w:val="22"/>
          <w:szCs w:val="22"/>
        </w:rPr>
        <w:t xml:space="preserve">) </w:t>
      </w:r>
      <w:r w:rsidR="00AA170B">
        <w:rPr>
          <w:sz w:val="22"/>
          <w:szCs w:val="22"/>
        </w:rPr>
        <w:t xml:space="preserve">(1,50 Pontos) - </w:t>
      </w:r>
      <w:r w:rsidR="004103C6" w:rsidRPr="00C2339E">
        <w:rPr>
          <w:sz w:val="22"/>
          <w:szCs w:val="22"/>
        </w:rPr>
        <w:t xml:space="preserve">Projetar </w:t>
      </w:r>
      <w:r w:rsidR="0055148D" w:rsidRPr="00C2339E">
        <w:rPr>
          <w:sz w:val="22"/>
          <w:szCs w:val="22"/>
        </w:rPr>
        <w:t xml:space="preserve">um filtro </w:t>
      </w:r>
      <w:r w:rsidR="001C1938" w:rsidRPr="00C2339E">
        <w:rPr>
          <w:sz w:val="22"/>
          <w:szCs w:val="22"/>
        </w:rPr>
        <w:t xml:space="preserve">ativo </w:t>
      </w:r>
      <w:r w:rsidR="0055148D" w:rsidRPr="00C2339E">
        <w:rPr>
          <w:sz w:val="22"/>
          <w:szCs w:val="22"/>
        </w:rPr>
        <w:t xml:space="preserve">de </w:t>
      </w:r>
      <w:r w:rsidR="0083047E">
        <w:rPr>
          <w:sz w:val="22"/>
          <w:szCs w:val="22"/>
        </w:rPr>
        <w:t>5</w:t>
      </w:r>
      <w:r w:rsidR="0055148D" w:rsidRPr="00C2339E">
        <w:rPr>
          <w:sz w:val="22"/>
          <w:szCs w:val="22"/>
        </w:rPr>
        <w:t>ª Ordem do tipo passa-f</w:t>
      </w:r>
      <w:r w:rsidR="0071081F">
        <w:rPr>
          <w:sz w:val="22"/>
          <w:szCs w:val="22"/>
        </w:rPr>
        <w:t>a</w:t>
      </w:r>
      <w:r w:rsidR="00EB57ED">
        <w:rPr>
          <w:sz w:val="22"/>
          <w:szCs w:val="22"/>
        </w:rPr>
        <w:t xml:space="preserve">ixa para operar entre 100 </w:t>
      </w:r>
      <w:r w:rsidR="00DA2E14">
        <w:rPr>
          <w:sz w:val="22"/>
          <w:szCs w:val="22"/>
        </w:rPr>
        <w:t>Hz e 10</w:t>
      </w:r>
      <w:r w:rsidR="0055148D" w:rsidRPr="00C2339E">
        <w:rPr>
          <w:sz w:val="22"/>
          <w:szCs w:val="22"/>
        </w:rPr>
        <w:t xml:space="preserve"> kHz, com </w:t>
      </w:r>
      <w:r w:rsidR="00EB57ED">
        <w:rPr>
          <w:sz w:val="22"/>
          <w:szCs w:val="22"/>
        </w:rPr>
        <w:t>ganho final de +20</w:t>
      </w:r>
      <w:r w:rsidR="0055148D" w:rsidRPr="00C2339E">
        <w:rPr>
          <w:sz w:val="22"/>
          <w:szCs w:val="22"/>
        </w:rPr>
        <w:t xml:space="preserve"> V/V.</w:t>
      </w:r>
      <w:r w:rsidR="0083047E">
        <w:rPr>
          <w:sz w:val="22"/>
          <w:szCs w:val="22"/>
        </w:rPr>
        <w:t xml:space="preserve"> O programa FilterPro pode ser utilizado para realizar o projeto.</w:t>
      </w:r>
    </w:p>
    <w:p w14:paraId="51753F51" w14:textId="77777777" w:rsidR="0083047E" w:rsidRPr="00904903" w:rsidRDefault="0083047E" w:rsidP="0083047E">
      <w:pPr>
        <w:jc w:val="both"/>
        <w:rPr>
          <w:sz w:val="22"/>
          <w:szCs w:val="22"/>
        </w:rPr>
      </w:pPr>
      <w:r w:rsidRPr="00904903">
        <w:rPr>
          <w:sz w:val="22"/>
          <w:szCs w:val="22"/>
        </w:rPr>
        <w:t>Circuito Projetado</w:t>
      </w:r>
    </w:p>
    <w:p w14:paraId="1A0AE42A" w14:textId="77777777" w:rsidR="0083047E" w:rsidRPr="00904903" w:rsidRDefault="0083047E" w:rsidP="0083047E">
      <w:pPr>
        <w:jc w:val="both"/>
        <w:rPr>
          <w:sz w:val="22"/>
          <w:szCs w:val="22"/>
        </w:rPr>
      </w:pPr>
    </w:p>
    <w:p w14:paraId="2EDFDBA7" w14:textId="77777777" w:rsidR="0083047E" w:rsidRPr="00904903" w:rsidRDefault="0083047E" w:rsidP="0083047E">
      <w:pPr>
        <w:jc w:val="both"/>
        <w:rPr>
          <w:sz w:val="22"/>
          <w:szCs w:val="22"/>
        </w:rPr>
      </w:pPr>
    </w:p>
    <w:p w14:paraId="5CFA5894" w14:textId="417CD479" w:rsidR="0083047E" w:rsidRDefault="0083047E" w:rsidP="0083047E">
      <w:pPr>
        <w:jc w:val="both"/>
        <w:rPr>
          <w:sz w:val="22"/>
          <w:szCs w:val="22"/>
        </w:rPr>
      </w:pPr>
    </w:p>
    <w:p w14:paraId="0B25077A" w14:textId="77777777" w:rsidR="0083047E" w:rsidRPr="00904903" w:rsidRDefault="0083047E" w:rsidP="0083047E">
      <w:pPr>
        <w:jc w:val="both"/>
        <w:rPr>
          <w:sz w:val="22"/>
          <w:szCs w:val="22"/>
        </w:rPr>
      </w:pPr>
    </w:p>
    <w:p w14:paraId="269C8167" w14:textId="74558821" w:rsidR="0083047E" w:rsidRDefault="002C2474" w:rsidP="0083047E">
      <w:pPr>
        <w:jc w:val="both"/>
        <w:rPr>
          <w:sz w:val="22"/>
          <w:szCs w:val="22"/>
        </w:rPr>
      </w:pPr>
      <w:ins w:id="268" w:author="Caique Noboa" w:date="2021-05-20T19:20:00Z">
        <w:r w:rsidRPr="002C2474">
          <w:rPr>
            <w:sz w:val="22"/>
            <w:szCs w:val="22"/>
          </w:rPr>
          <w:drawing>
            <wp:inline distT="0" distB="0" distL="0" distR="0" wp14:anchorId="10544344" wp14:editId="732688FD">
              <wp:extent cx="6691630" cy="2745740"/>
              <wp:effectExtent l="0" t="0" r="0" b="0"/>
              <wp:docPr id="5" name="Picture 5" descr="Chart, box and whisk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Chart, box and whisker chart&#10;&#10;Description automatically generated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1630" cy="2745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1D1B17" w14:textId="77777777" w:rsidR="0083047E" w:rsidRDefault="0083047E" w:rsidP="0083047E">
      <w:pPr>
        <w:jc w:val="both"/>
        <w:rPr>
          <w:sz w:val="22"/>
          <w:szCs w:val="22"/>
        </w:rPr>
      </w:pPr>
    </w:p>
    <w:p w14:paraId="40A536EB" w14:textId="77777777" w:rsidR="0083047E" w:rsidRDefault="0083047E" w:rsidP="0083047E">
      <w:pPr>
        <w:jc w:val="both"/>
        <w:rPr>
          <w:sz w:val="22"/>
          <w:szCs w:val="22"/>
        </w:rPr>
      </w:pPr>
    </w:p>
    <w:p w14:paraId="1D38AEFD" w14:textId="0A2926FE" w:rsidR="0083047E" w:rsidRDefault="002C2474" w:rsidP="0083047E">
      <w:pPr>
        <w:jc w:val="both"/>
        <w:rPr>
          <w:sz w:val="22"/>
          <w:szCs w:val="22"/>
        </w:rPr>
      </w:pPr>
      <w:ins w:id="269" w:author="Caique Noboa" w:date="2021-05-20T19:20:00Z">
        <w:r w:rsidRPr="002C2474">
          <w:rPr>
            <w:sz w:val="22"/>
            <w:szCs w:val="22"/>
          </w:rPr>
          <w:lastRenderedPageBreak/>
          <w:drawing>
            <wp:inline distT="0" distB="0" distL="0" distR="0" wp14:anchorId="67C98310" wp14:editId="7A63A81F">
              <wp:extent cx="6691630" cy="3052445"/>
              <wp:effectExtent l="0" t="0" r="0" b="0"/>
              <wp:docPr id="6" name="Picture 6" descr="Chart, box and whisker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 descr="Chart, box and whisker chart&#10;&#10;Description automatically generated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1630" cy="3052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29DDCAE" w14:textId="77777777" w:rsidR="0083047E" w:rsidRDefault="0083047E" w:rsidP="0083047E">
      <w:pPr>
        <w:jc w:val="both"/>
        <w:rPr>
          <w:sz w:val="22"/>
          <w:szCs w:val="22"/>
        </w:rPr>
      </w:pPr>
    </w:p>
    <w:p w14:paraId="1D27BE9A" w14:textId="77777777" w:rsidR="0083047E" w:rsidRDefault="0083047E" w:rsidP="0083047E">
      <w:pPr>
        <w:jc w:val="both"/>
        <w:rPr>
          <w:sz w:val="22"/>
          <w:szCs w:val="22"/>
        </w:rPr>
      </w:pPr>
    </w:p>
    <w:p w14:paraId="18C7E70D" w14:textId="77777777" w:rsidR="0083047E" w:rsidRPr="00C2339E" w:rsidRDefault="0083047E" w:rsidP="0083047E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 xml:space="preserve">Resposta em </w:t>
      </w:r>
      <w:r>
        <w:rPr>
          <w:sz w:val="22"/>
          <w:szCs w:val="22"/>
        </w:rPr>
        <w:t>frequência</w:t>
      </w:r>
      <w:r w:rsidRPr="00C2339E">
        <w:rPr>
          <w:sz w:val="22"/>
          <w:szCs w:val="22"/>
        </w:rPr>
        <w:t xml:space="preserve"> do circuito</w:t>
      </w:r>
    </w:p>
    <w:p w14:paraId="47F78DAD" w14:textId="77777777" w:rsidR="0083047E" w:rsidRDefault="0083047E" w:rsidP="0083047E">
      <w:pPr>
        <w:jc w:val="both"/>
        <w:rPr>
          <w:sz w:val="22"/>
          <w:szCs w:val="22"/>
        </w:rPr>
      </w:pPr>
    </w:p>
    <w:p w14:paraId="7F030946" w14:textId="7AC85D0B" w:rsidR="0083047E" w:rsidRDefault="004F5EA3" w:rsidP="0083047E">
      <w:pPr>
        <w:jc w:val="both"/>
        <w:rPr>
          <w:sz w:val="22"/>
          <w:szCs w:val="22"/>
        </w:rPr>
      </w:pPr>
      <w:ins w:id="270" w:author="Caique Noboa" w:date="2021-05-20T19:41:00Z">
        <w:r w:rsidRPr="004F5EA3">
          <w:rPr>
            <w:sz w:val="22"/>
            <w:szCs w:val="22"/>
          </w:rPr>
          <w:drawing>
            <wp:inline distT="0" distB="0" distL="0" distR="0" wp14:anchorId="73A65B57" wp14:editId="500B0B9F">
              <wp:extent cx="5191850" cy="3153215"/>
              <wp:effectExtent l="0" t="0" r="8890" b="9525"/>
              <wp:docPr id="8" name="Picture 8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 descr="Chart&#10;&#10;Description automatically generated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1850" cy="3153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287C40F" w14:textId="77777777" w:rsidR="0083047E" w:rsidRDefault="0083047E" w:rsidP="0083047E">
      <w:pPr>
        <w:jc w:val="both"/>
        <w:rPr>
          <w:sz w:val="22"/>
          <w:szCs w:val="22"/>
        </w:rPr>
      </w:pPr>
    </w:p>
    <w:p w14:paraId="1D793038" w14:textId="404C5E5A" w:rsidR="0083047E" w:rsidRDefault="0083047E" w:rsidP="0083047E">
      <w:pPr>
        <w:jc w:val="both"/>
        <w:rPr>
          <w:sz w:val="22"/>
          <w:szCs w:val="22"/>
        </w:rPr>
      </w:pPr>
    </w:p>
    <w:p w14:paraId="4D3B93BC" w14:textId="77777777" w:rsidR="0083047E" w:rsidDel="008A41A1" w:rsidRDefault="0083047E" w:rsidP="0083047E">
      <w:pPr>
        <w:jc w:val="both"/>
        <w:rPr>
          <w:del w:id="271" w:author="Caique Noboa" w:date="2021-05-20T20:05:00Z"/>
          <w:sz w:val="22"/>
          <w:szCs w:val="22"/>
        </w:rPr>
      </w:pPr>
    </w:p>
    <w:p w14:paraId="019F6067" w14:textId="77777777" w:rsidR="0083047E" w:rsidDel="008A41A1" w:rsidRDefault="0083047E" w:rsidP="0083047E">
      <w:pPr>
        <w:jc w:val="both"/>
        <w:rPr>
          <w:del w:id="272" w:author="Caique Noboa" w:date="2021-05-20T20:05:00Z"/>
          <w:sz w:val="22"/>
          <w:szCs w:val="22"/>
        </w:rPr>
      </w:pPr>
    </w:p>
    <w:p w14:paraId="5A41FF5F" w14:textId="0FB7930B" w:rsidR="0083047E" w:rsidDel="008A41A1" w:rsidRDefault="0083047E" w:rsidP="0083047E">
      <w:pPr>
        <w:jc w:val="both"/>
        <w:rPr>
          <w:del w:id="273" w:author="Caique Noboa" w:date="2021-05-20T20:05:00Z"/>
          <w:sz w:val="22"/>
          <w:szCs w:val="22"/>
        </w:rPr>
      </w:pPr>
    </w:p>
    <w:p w14:paraId="30EEC2F2" w14:textId="77777777" w:rsidR="0083047E" w:rsidDel="004F5EA3" w:rsidRDefault="0083047E" w:rsidP="0083047E">
      <w:pPr>
        <w:jc w:val="both"/>
        <w:rPr>
          <w:del w:id="274" w:author="Caique Noboa" w:date="2021-05-20T19:41:00Z"/>
          <w:sz w:val="22"/>
          <w:szCs w:val="22"/>
        </w:rPr>
      </w:pPr>
    </w:p>
    <w:p w14:paraId="52B97E47" w14:textId="1090C772" w:rsidR="0083047E" w:rsidDel="008A41A1" w:rsidRDefault="0083047E" w:rsidP="0083047E">
      <w:pPr>
        <w:jc w:val="both"/>
        <w:rPr>
          <w:del w:id="275" w:author="Caique Noboa" w:date="2021-05-20T20:05:00Z"/>
          <w:sz w:val="22"/>
          <w:szCs w:val="22"/>
        </w:rPr>
      </w:pPr>
    </w:p>
    <w:p w14:paraId="312E44C2" w14:textId="3C7078B6" w:rsidR="0083047E" w:rsidRPr="00A004DA" w:rsidDel="008A41A1" w:rsidRDefault="0083047E" w:rsidP="0083047E">
      <w:pPr>
        <w:jc w:val="both"/>
        <w:rPr>
          <w:del w:id="276" w:author="Caique Noboa" w:date="2021-05-20T20:05:00Z"/>
          <w:sz w:val="22"/>
          <w:szCs w:val="22"/>
        </w:rPr>
      </w:pPr>
      <w:del w:id="277" w:author="Caique Noboa" w:date="2021-05-20T20:05:00Z">
        <w:r w:rsidDel="008A41A1">
          <w:rPr>
            <w:sz w:val="22"/>
            <w:szCs w:val="22"/>
          </w:rPr>
          <w:delText>Resposta no domínio do tempo para 10 Hz, 5 kHz e 100 kHz</w:delText>
        </w:r>
      </w:del>
    </w:p>
    <w:p w14:paraId="29212DA9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78E18495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7EA8404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7B82464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E58D664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1256770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2FDF481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3399B0E9" w14:textId="77777777" w:rsidR="006A3598" w:rsidRDefault="006A3598" w:rsidP="006A3598">
      <w:pPr>
        <w:jc w:val="both"/>
        <w:rPr>
          <w:sz w:val="22"/>
          <w:szCs w:val="22"/>
        </w:rPr>
      </w:pPr>
    </w:p>
    <w:p w14:paraId="2A24BAE4" w14:textId="77777777" w:rsidR="00C2339E" w:rsidRDefault="00C2339E" w:rsidP="006A3598">
      <w:pPr>
        <w:jc w:val="both"/>
        <w:rPr>
          <w:sz w:val="22"/>
          <w:szCs w:val="22"/>
        </w:rPr>
      </w:pPr>
    </w:p>
    <w:p w14:paraId="5E228FA9" w14:textId="77777777" w:rsidR="00C2339E" w:rsidRDefault="00C2339E" w:rsidP="006A3598">
      <w:pPr>
        <w:jc w:val="both"/>
        <w:rPr>
          <w:sz w:val="22"/>
          <w:szCs w:val="22"/>
        </w:rPr>
      </w:pPr>
    </w:p>
    <w:p w14:paraId="6EEE2BE2" w14:textId="77777777" w:rsidR="00C2339E" w:rsidRDefault="00C2339E" w:rsidP="006A3598">
      <w:pPr>
        <w:jc w:val="both"/>
        <w:rPr>
          <w:sz w:val="22"/>
          <w:szCs w:val="22"/>
        </w:rPr>
      </w:pPr>
    </w:p>
    <w:p w14:paraId="42166B65" w14:textId="77777777" w:rsidR="00C2339E" w:rsidRDefault="00C2339E" w:rsidP="006A3598">
      <w:pPr>
        <w:jc w:val="both"/>
        <w:rPr>
          <w:sz w:val="22"/>
          <w:szCs w:val="22"/>
        </w:rPr>
      </w:pPr>
    </w:p>
    <w:p w14:paraId="7122E9EA" w14:textId="77777777" w:rsidR="00C2339E" w:rsidRDefault="00C2339E" w:rsidP="006A3598">
      <w:pPr>
        <w:jc w:val="both"/>
        <w:rPr>
          <w:sz w:val="22"/>
          <w:szCs w:val="22"/>
        </w:rPr>
      </w:pPr>
    </w:p>
    <w:p w14:paraId="6374A93F" w14:textId="77777777" w:rsidR="00C2339E" w:rsidRDefault="00C2339E" w:rsidP="006A3598">
      <w:pPr>
        <w:jc w:val="both"/>
        <w:rPr>
          <w:sz w:val="22"/>
          <w:szCs w:val="22"/>
        </w:rPr>
      </w:pPr>
    </w:p>
    <w:p w14:paraId="0D8DBDD1" w14:textId="77777777" w:rsidR="00C2339E" w:rsidRDefault="00C2339E" w:rsidP="006A3598">
      <w:pPr>
        <w:jc w:val="both"/>
        <w:rPr>
          <w:sz w:val="22"/>
          <w:szCs w:val="22"/>
        </w:rPr>
      </w:pPr>
    </w:p>
    <w:p w14:paraId="11B7ABEF" w14:textId="77777777" w:rsidR="00C2339E" w:rsidRDefault="00C2339E" w:rsidP="006A3598">
      <w:pPr>
        <w:jc w:val="both"/>
        <w:rPr>
          <w:sz w:val="22"/>
          <w:szCs w:val="22"/>
        </w:rPr>
      </w:pPr>
    </w:p>
    <w:p w14:paraId="4E4B9B5B" w14:textId="77777777" w:rsidR="00C2339E" w:rsidRPr="00C2339E" w:rsidRDefault="00C2339E" w:rsidP="006A3598">
      <w:pPr>
        <w:jc w:val="both"/>
        <w:rPr>
          <w:sz w:val="22"/>
          <w:szCs w:val="22"/>
        </w:rPr>
      </w:pPr>
    </w:p>
    <w:p w14:paraId="4593E05A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5512C4EB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43B8586" w14:textId="77777777" w:rsidR="00357BFE" w:rsidRPr="00904903" w:rsidRDefault="00357BFE" w:rsidP="00357BFE">
      <w:pPr>
        <w:jc w:val="both"/>
        <w:rPr>
          <w:sz w:val="22"/>
          <w:szCs w:val="22"/>
        </w:rPr>
      </w:pPr>
      <w:bookmarkStart w:id="278" w:name="_Hlk70697796"/>
      <w:r>
        <w:rPr>
          <w:sz w:val="22"/>
          <w:szCs w:val="22"/>
        </w:rPr>
        <w:t>5</w:t>
      </w:r>
      <w:r w:rsidRPr="00904903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(2,00 Pontos) - </w:t>
      </w:r>
      <w:r w:rsidRPr="00904903">
        <w:rPr>
          <w:sz w:val="22"/>
          <w:szCs w:val="22"/>
        </w:rPr>
        <w:t>Projetar um amplificador de instrumentação com as seguintes características:</w:t>
      </w:r>
    </w:p>
    <w:p w14:paraId="7A7E067F" w14:textId="77777777" w:rsidR="00357BFE" w:rsidRPr="00904903" w:rsidRDefault="00357BFE" w:rsidP="00357BFE">
      <w:pPr>
        <w:jc w:val="both"/>
        <w:rPr>
          <w:sz w:val="22"/>
          <w:szCs w:val="22"/>
        </w:rPr>
      </w:pPr>
      <w:r w:rsidRPr="00904903">
        <w:rPr>
          <w:sz w:val="22"/>
          <w:szCs w:val="22"/>
        </w:rPr>
        <w:t xml:space="preserve">a) Impedância de entrada acima de </w:t>
      </w:r>
      <w:smartTag w:uri="urn:schemas-microsoft-com:office:smarttags" w:element="metricconverter">
        <w:smartTagPr>
          <w:attr w:name="ProductID" w:val="2 M"/>
        </w:smartTagPr>
        <w:r w:rsidRPr="00904903">
          <w:rPr>
            <w:sz w:val="22"/>
            <w:szCs w:val="22"/>
          </w:rPr>
          <w:t>2 M</w:t>
        </w:r>
      </w:smartTag>
      <w:r w:rsidRPr="00904903">
        <w:rPr>
          <w:sz w:val="22"/>
          <w:szCs w:val="22"/>
        </w:rPr>
        <w:sym w:font="Symbol" w:char="F057"/>
      </w:r>
      <w:r w:rsidRPr="00904903">
        <w:rPr>
          <w:sz w:val="22"/>
          <w:szCs w:val="22"/>
        </w:rPr>
        <w:t>;</w:t>
      </w:r>
    </w:p>
    <w:p w14:paraId="4FCC2568" w14:textId="77777777" w:rsidR="00357BFE" w:rsidRDefault="00357BFE" w:rsidP="00357BFE">
      <w:pPr>
        <w:jc w:val="both"/>
        <w:rPr>
          <w:sz w:val="22"/>
          <w:szCs w:val="22"/>
        </w:rPr>
      </w:pPr>
      <w:r w:rsidRPr="00904903">
        <w:rPr>
          <w:sz w:val="22"/>
          <w:szCs w:val="22"/>
        </w:rPr>
        <w:t>b) Ganho de tensão controlável entre 20</w:t>
      </w:r>
      <w:r>
        <w:rPr>
          <w:sz w:val="22"/>
          <w:szCs w:val="22"/>
        </w:rPr>
        <w:t xml:space="preserve"> dB e 80 </w:t>
      </w:r>
      <w:r w:rsidRPr="00904903">
        <w:rPr>
          <w:sz w:val="22"/>
          <w:szCs w:val="22"/>
        </w:rPr>
        <w:t>dB;</w:t>
      </w:r>
    </w:p>
    <w:p w14:paraId="65C3D694" w14:textId="022F2F11" w:rsidR="00357BFE" w:rsidRPr="00904903" w:rsidRDefault="00357BFE" w:rsidP="00357BFE">
      <w:pPr>
        <w:jc w:val="both"/>
        <w:rPr>
          <w:sz w:val="22"/>
          <w:szCs w:val="22"/>
        </w:rPr>
      </w:pPr>
      <w:r>
        <w:rPr>
          <w:sz w:val="22"/>
          <w:szCs w:val="22"/>
        </w:rPr>
        <w:t>c) Faixa de passagem entre 0,05 Hz e 250 Hz utilizando-se filtros de 3</w:t>
      </w:r>
      <w:r w:rsidRPr="00357BFE">
        <w:rPr>
          <w:sz w:val="22"/>
          <w:szCs w:val="22"/>
          <w:vertAlign w:val="superscript"/>
        </w:rPr>
        <w:t>a</w:t>
      </w:r>
      <w:r>
        <w:rPr>
          <w:sz w:val="22"/>
          <w:szCs w:val="22"/>
        </w:rPr>
        <w:t xml:space="preserve"> Ordem do tipo Butterworth;</w:t>
      </w:r>
    </w:p>
    <w:p w14:paraId="250BD6C4" w14:textId="77777777" w:rsidR="00357BFE" w:rsidRPr="00904903" w:rsidRDefault="00357BFE" w:rsidP="00357BFE">
      <w:p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Pr="00904903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Mostre as </w:t>
      </w:r>
      <w:r w:rsidRPr="00904903">
        <w:rPr>
          <w:sz w:val="22"/>
          <w:szCs w:val="22"/>
        </w:rPr>
        <w:t>curva</w:t>
      </w:r>
      <w:r>
        <w:rPr>
          <w:sz w:val="22"/>
          <w:szCs w:val="22"/>
        </w:rPr>
        <w:t>s</w:t>
      </w:r>
      <w:r w:rsidRPr="00904903">
        <w:rPr>
          <w:sz w:val="22"/>
          <w:szCs w:val="22"/>
        </w:rPr>
        <w:t xml:space="preserve"> de resposta em </w:t>
      </w:r>
      <w:r>
        <w:rPr>
          <w:sz w:val="22"/>
          <w:szCs w:val="22"/>
        </w:rPr>
        <w:t>frequência</w:t>
      </w:r>
      <w:r w:rsidRPr="00904903">
        <w:rPr>
          <w:sz w:val="22"/>
          <w:szCs w:val="22"/>
        </w:rPr>
        <w:t xml:space="preserve"> para os ganhos de 20 dB, 40 dB</w:t>
      </w:r>
      <w:r>
        <w:rPr>
          <w:sz w:val="22"/>
          <w:szCs w:val="22"/>
        </w:rPr>
        <w:t>,</w:t>
      </w:r>
      <w:r w:rsidRPr="00904903">
        <w:rPr>
          <w:sz w:val="22"/>
          <w:szCs w:val="22"/>
        </w:rPr>
        <w:t xml:space="preserve"> 60 dB e </w:t>
      </w:r>
      <w:r>
        <w:rPr>
          <w:sz w:val="22"/>
          <w:szCs w:val="22"/>
        </w:rPr>
        <w:t>80 dB em um único</w:t>
      </w:r>
      <w:r w:rsidRPr="00904903">
        <w:rPr>
          <w:sz w:val="22"/>
          <w:szCs w:val="22"/>
        </w:rPr>
        <w:t xml:space="preserve"> gráfico.</w:t>
      </w:r>
    </w:p>
    <w:p w14:paraId="523ADF5D" w14:textId="77777777" w:rsidR="00357BFE" w:rsidRPr="00904903" w:rsidRDefault="00357BFE" w:rsidP="00357BFE">
      <w:pPr>
        <w:jc w:val="both"/>
        <w:rPr>
          <w:sz w:val="22"/>
          <w:szCs w:val="22"/>
        </w:rPr>
      </w:pPr>
      <w:r w:rsidRPr="00904903">
        <w:rPr>
          <w:sz w:val="22"/>
          <w:szCs w:val="22"/>
        </w:rPr>
        <w:t>Circuito Projetado</w:t>
      </w:r>
    </w:p>
    <w:p w14:paraId="3797DB89" w14:textId="77777777" w:rsidR="00357BFE" w:rsidRPr="00A028A0" w:rsidRDefault="00357BFE" w:rsidP="00357BFE">
      <w:pPr>
        <w:jc w:val="both"/>
        <w:rPr>
          <w:b/>
          <w:bCs/>
          <w:sz w:val="22"/>
          <w:szCs w:val="22"/>
        </w:rPr>
      </w:pPr>
      <w:r w:rsidRPr="00A028A0">
        <w:rPr>
          <w:b/>
          <w:bCs/>
          <w:sz w:val="22"/>
          <w:szCs w:val="22"/>
        </w:rPr>
        <w:t xml:space="preserve">OBSERVAÇÃO: </w:t>
      </w:r>
      <w:r>
        <w:rPr>
          <w:b/>
          <w:bCs/>
          <w:sz w:val="22"/>
          <w:szCs w:val="22"/>
        </w:rPr>
        <w:t>O sinal diferencial de entrada para o circuito pode ser gerado a partir de uma Ponte de Wheatstone desbalanceada, onde o gerador de funções é colocado na parte superior, a parte inferior é aterrada, um dos lados da ponte é feito com dois resistores idênticos e no outro lado, um dos resistores é variado para gerar a tensão para entrada do amplificador de instrumentação.</w:t>
      </w:r>
    </w:p>
    <w:p w14:paraId="219E27C1" w14:textId="77777777" w:rsidR="00357BFE" w:rsidRDefault="00357BFE" w:rsidP="006A3598">
      <w:pPr>
        <w:jc w:val="both"/>
        <w:rPr>
          <w:sz w:val="22"/>
          <w:szCs w:val="22"/>
        </w:rPr>
      </w:pPr>
    </w:p>
    <w:p w14:paraId="1569051F" w14:textId="77777777" w:rsidR="006A3598" w:rsidRPr="00C2339E" w:rsidRDefault="006A3598" w:rsidP="006A3598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>Circuito Projetado</w:t>
      </w:r>
    </w:p>
    <w:p w14:paraId="78F62C82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716648D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511C294C" w14:textId="6EDE9B8C" w:rsidR="006A3598" w:rsidRPr="00C2339E" w:rsidRDefault="009E28D2" w:rsidP="006A3598">
      <w:pPr>
        <w:jc w:val="both"/>
        <w:rPr>
          <w:sz w:val="22"/>
          <w:szCs w:val="22"/>
        </w:rPr>
      </w:pPr>
      <w:ins w:id="279" w:author="Caique Noboa" w:date="2021-05-20T21:55:00Z">
        <w:r w:rsidRPr="009E28D2">
          <w:rPr>
            <w:sz w:val="22"/>
            <w:szCs w:val="22"/>
          </w:rPr>
          <w:drawing>
            <wp:inline distT="0" distB="0" distL="0" distR="0" wp14:anchorId="6D024A36" wp14:editId="53D39E97">
              <wp:extent cx="6691630" cy="2297430"/>
              <wp:effectExtent l="0" t="0" r="0" b="7620"/>
              <wp:docPr id="32" name="Picture 32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" name="Picture 32" descr="Chart&#10;&#10;Description automatically generated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91630" cy="2297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0692BAA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DBCF78B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757160B7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99848CA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22D2E0D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1A4C52D6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7D12925D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4C85FA96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4AEB2F9F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3B8ECC84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7048B10D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2FBD3C68" w14:textId="77777777" w:rsidR="006A3598" w:rsidRPr="00C2339E" w:rsidRDefault="006A3598" w:rsidP="006A3598">
      <w:pPr>
        <w:jc w:val="both"/>
        <w:rPr>
          <w:sz w:val="22"/>
          <w:szCs w:val="22"/>
        </w:rPr>
      </w:pPr>
    </w:p>
    <w:p w14:paraId="09C31EDA" w14:textId="77777777" w:rsidR="006A3598" w:rsidRPr="00B700C8" w:rsidRDefault="006A3598" w:rsidP="006A3598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 xml:space="preserve">Gráfico de Resposta em </w:t>
      </w:r>
      <w:r w:rsidR="006E70A1">
        <w:rPr>
          <w:sz w:val="22"/>
          <w:szCs w:val="22"/>
        </w:rPr>
        <w:t>Frequência</w:t>
      </w:r>
    </w:p>
    <w:p w14:paraId="1D834619" w14:textId="77777777" w:rsidR="005C5975" w:rsidRDefault="005C5975" w:rsidP="006A3598">
      <w:pPr>
        <w:jc w:val="both"/>
      </w:pPr>
    </w:p>
    <w:p w14:paraId="5024E9B3" w14:textId="77777777" w:rsidR="005D4E31" w:rsidRDefault="005D4E31" w:rsidP="006A3598">
      <w:pPr>
        <w:jc w:val="both"/>
      </w:pPr>
    </w:p>
    <w:p w14:paraId="33264FD8" w14:textId="67BCF658" w:rsidR="005D4E31" w:rsidRDefault="009E28D2" w:rsidP="006A3598">
      <w:pPr>
        <w:jc w:val="both"/>
      </w:pPr>
      <w:ins w:id="280" w:author="Caique Noboa" w:date="2021-05-20T21:56:00Z">
        <w:r>
          <w:rPr>
            <w:noProof/>
          </w:rPr>
          <w:lastRenderedPageBreak/>
          <w:drawing>
            <wp:inline distT="0" distB="0" distL="0" distR="0" wp14:anchorId="164EC9C2" wp14:editId="21C6EE9E">
              <wp:extent cx="5167630" cy="3083560"/>
              <wp:effectExtent l="0" t="0" r="0" b="2540"/>
              <wp:docPr id="33" name="Picture 33" descr="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Char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67630" cy="3083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D1E6CF" w14:textId="77777777" w:rsidR="005D4E31" w:rsidRDefault="005D4E31" w:rsidP="006A3598">
      <w:pPr>
        <w:jc w:val="both"/>
      </w:pPr>
    </w:p>
    <w:p w14:paraId="12908F22" w14:textId="77777777" w:rsidR="005D4E31" w:rsidRDefault="005D4E31" w:rsidP="006A3598">
      <w:pPr>
        <w:jc w:val="both"/>
      </w:pPr>
    </w:p>
    <w:p w14:paraId="4ECFCF76" w14:textId="77777777" w:rsidR="005D4E31" w:rsidRDefault="005D4E31" w:rsidP="006A3598">
      <w:pPr>
        <w:jc w:val="both"/>
      </w:pPr>
    </w:p>
    <w:p w14:paraId="1556BFFB" w14:textId="77777777" w:rsidR="005D4E31" w:rsidRDefault="005D4E31" w:rsidP="006A3598">
      <w:pPr>
        <w:jc w:val="both"/>
      </w:pPr>
    </w:p>
    <w:p w14:paraId="3C0FB90E" w14:textId="77777777" w:rsidR="005D4E31" w:rsidDel="00F8508C" w:rsidRDefault="005D4E31" w:rsidP="006A3598">
      <w:pPr>
        <w:jc w:val="both"/>
        <w:rPr>
          <w:del w:id="281" w:author="Caique Noboa" w:date="2021-05-20T21:56:00Z"/>
        </w:rPr>
      </w:pPr>
    </w:p>
    <w:p w14:paraId="423B22C1" w14:textId="77777777" w:rsidR="005D4E31" w:rsidDel="00F8508C" w:rsidRDefault="005D4E31" w:rsidP="006A3598">
      <w:pPr>
        <w:jc w:val="both"/>
        <w:rPr>
          <w:del w:id="282" w:author="Caique Noboa" w:date="2021-05-20T21:56:00Z"/>
        </w:rPr>
      </w:pPr>
    </w:p>
    <w:p w14:paraId="71B129B1" w14:textId="77777777" w:rsidR="005D4E31" w:rsidDel="00F8508C" w:rsidRDefault="005D4E31" w:rsidP="006A3598">
      <w:pPr>
        <w:jc w:val="both"/>
        <w:rPr>
          <w:del w:id="283" w:author="Caique Noboa" w:date="2021-05-20T21:56:00Z"/>
        </w:rPr>
      </w:pPr>
    </w:p>
    <w:p w14:paraId="34995480" w14:textId="77777777" w:rsidR="005D4E31" w:rsidDel="00F8508C" w:rsidRDefault="005D4E31" w:rsidP="006A3598">
      <w:pPr>
        <w:jc w:val="both"/>
        <w:rPr>
          <w:del w:id="284" w:author="Caique Noboa" w:date="2021-05-20T21:56:00Z"/>
        </w:rPr>
      </w:pPr>
    </w:p>
    <w:p w14:paraId="794B8D3C" w14:textId="77777777" w:rsidR="005D4E31" w:rsidDel="00F8508C" w:rsidRDefault="005D4E31" w:rsidP="006A3598">
      <w:pPr>
        <w:jc w:val="both"/>
        <w:rPr>
          <w:del w:id="285" w:author="Caique Noboa" w:date="2021-05-20T21:56:00Z"/>
        </w:rPr>
      </w:pPr>
    </w:p>
    <w:p w14:paraId="558D6ADA" w14:textId="77777777" w:rsidR="00357BFE" w:rsidDel="00F8508C" w:rsidRDefault="00357BFE" w:rsidP="00357BFE">
      <w:pPr>
        <w:jc w:val="both"/>
        <w:rPr>
          <w:del w:id="286" w:author="Caique Noboa" w:date="2021-05-20T21:56:00Z"/>
          <w:sz w:val="22"/>
          <w:szCs w:val="22"/>
        </w:rPr>
      </w:pPr>
    </w:p>
    <w:p w14:paraId="2D49028A" w14:textId="77777777" w:rsidR="00357BFE" w:rsidDel="00F8508C" w:rsidRDefault="00357BFE" w:rsidP="00357BFE">
      <w:pPr>
        <w:jc w:val="both"/>
        <w:rPr>
          <w:del w:id="287" w:author="Caique Noboa" w:date="2021-05-20T21:56:00Z"/>
          <w:sz w:val="22"/>
          <w:szCs w:val="22"/>
        </w:rPr>
      </w:pPr>
    </w:p>
    <w:p w14:paraId="64F33DB3" w14:textId="77777777" w:rsidR="00357BFE" w:rsidDel="00F8508C" w:rsidRDefault="00357BFE" w:rsidP="00357BFE">
      <w:pPr>
        <w:jc w:val="both"/>
        <w:rPr>
          <w:del w:id="288" w:author="Caique Noboa" w:date="2021-05-20T21:56:00Z"/>
          <w:sz w:val="22"/>
          <w:szCs w:val="22"/>
        </w:rPr>
      </w:pPr>
    </w:p>
    <w:p w14:paraId="6292E680" w14:textId="53F91563" w:rsidR="00357BFE" w:rsidDel="00F8508C" w:rsidRDefault="00357BFE" w:rsidP="00357BFE">
      <w:pPr>
        <w:jc w:val="both"/>
        <w:rPr>
          <w:del w:id="289" w:author="Caique Noboa" w:date="2021-05-20T21:56:00Z"/>
          <w:sz w:val="22"/>
          <w:szCs w:val="22"/>
        </w:rPr>
      </w:pPr>
    </w:p>
    <w:p w14:paraId="38A19A9C" w14:textId="15B64831" w:rsidR="00357BFE" w:rsidDel="00F8508C" w:rsidRDefault="00357BFE" w:rsidP="00357BFE">
      <w:pPr>
        <w:jc w:val="both"/>
        <w:rPr>
          <w:del w:id="290" w:author="Caique Noboa" w:date="2021-05-20T21:56:00Z"/>
          <w:sz w:val="22"/>
          <w:szCs w:val="22"/>
        </w:rPr>
      </w:pPr>
    </w:p>
    <w:p w14:paraId="2AB531E8" w14:textId="41B28331" w:rsidR="00357BFE" w:rsidRPr="00A004DA" w:rsidDel="00F8508C" w:rsidRDefault="00357BFE" w:rsidP="00357BFE">
      <w:pPr>
        <w:jc w:val="both"/>
        <w:rPr>
          <w:del w:id="291" w:author="Caique Noboa" w:date="2021-05-20T21:56:00Z"/>
          <w:sz w:val="22"/>
          <w:szCs w:val="22"/>
        </w:rPr>
      </w:pPr>
      <w:del w:id="292" w:author="Caique Noboa" w:date="2021-05-20T21:56:00Z">
        <w:r w:rsidDel="00F8508C">
          <w:rPr>
            <w:sz w:val="22"/>
            <w:szCs w:val="22"/>
          </w:rPr>
          <w:delText>Resposta no domínio do tempo para 0,01 Hz, 50 Hz e 2,5 kHz</w:delText>
        </w:r>
      </w:del>
    </w:p>
    <w:p w14:paraId="2199737A" w14:textId="77777777" w:rsidR="005D4E31" w:rsidRDefault="005D4E31" w:rsidP="006A3598">
      <w:pPr>
        <w:jc w:val="both"/>
      </w:pPr>
    </w:p>
    <w:p w14:paraId="16EFCF16" w14:textId="77777777" w:rsidR="005D4E31" w:rsidRDefault="005D4E31" w:rsidP="006A3598">
      <w:pPr>
        <w:jc w:val="both"/>
      </w:pPr>
    </w:p>
    <w:p w14:paraId="08E84893" w14:textId="77777777" w:rsidR="005D4E31" w:rsidRDefault="005D4E31" w:rsidP="006A3598">
      <w:pPr>
        <w:jc w:val="both"/>
      </w:pPr>
    </w:p>
    <w:p w14:paraId="5234F11D" w14:textId="77777777" w:rsidR="005D4E31" w:rsidRDefault="005D4E31" w:rsidP="006A3598">
      <w:pPr>
        <w:jc w:val="both"/>
      </w:pPr>
    </w:p>
    <w:p w14:paraId="5412CAD6" w14:textId="77777777" w:rsidR="005D4E31" w:rsidRDefault="005D4E31" w:rsidP="006A3598">
      <w:pPr>
        <w:jc w:val="both"/>
      </w:pPr>
    </w:p>
    <w:p w14:paraId="6FFC63C2" w14:textId="77777777" w:rsidR="005D4E31" w:rsidRDefault="005D4E31" w:rsidP="006A3598">
      <w:pPr>
        <w:jc w:val="both"/>
      </w:pPr>
    </w:p>
    <w:p w14:paraId="408BF885" w14:textId="77777777" w:rsidR="005D4E31" w:rsidRDefault="005D4E31" w:rsidP="006A3598">
      <w:pPr>
        <w:jc w:val="both"/>
      </w:pPr>
    </w:p>
    <w:p w14:paraId="54C9E7A6" w14:textId="77777777" w:rsidR="005D4E31" w:rsidRDefault="005D4E31" w:rsidP="006A3598">
      <w:pPr>
        <w:jc w:val="both"/>
      </w:pPr>
    </w:p>
    <w:p w14:paraId="60C8A345" w14:textId="77777777" w:rsidR="005D4E31" w:rsidRDefault="005D4E31" w:rsidP="006A3598">
      <w:pPr>
        <w:jc w:val="both"/>
      </w:pPr>
    </w:p>
    <w:bookmarkEnd w:id="278"/>
    <w:p w14:paraId="0C2C715A" w14:textId="19E4AD47" w:rsidR="006E70A1" w:rsidRPr="00904903" w:rsidRDefault="00F74215" w:rsidP="006E70A1">
      <w:pPr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6E70A1" w:rsidRPr="00904903">
        <w:rPr>
          <w:sz w:val="22"/>
          <w:szCs w:val="22"/>
        </w:rPr>
        <w:t xml:space="preserve">) </w:t>
      </w:r>
      <w:r w:rsidR="006E70A1">
        <w:rPr>
          <w:sz w:val="22"/>
          <w:szCs w:val="22"/>
        </w:rPr>
        <w:t xml:space="preserve">(1,00 Pontos) - </w:t>
      </w:r>
      <w:r w:rsidR="006E70A1" w:rsidRPr="00904903">
        <w:rPr>
          <w:sz w:val="22"/>
          <w:szCs w:val="22"/>
        </w:rPr>
        <w:t xml:space="preserve">Projetar um </w:t>
      </w:r>
      <w:r w:rsidR="006E70A1">
        <w:rPr>
          <w:sz w:val="22"/>
          <w:szCs w:val="22"/>
        </w:rPr>
        <w:t>filtro passivo rejeita faix</w:t>
      </w:r>
      <w:r w:rsidR="00CB07E0">
        <w:rPr>
          <w:sz w:val="22"/>
          <w:szCs w:val="22"/>
        </w:rPr>
        <w:t>a do tipo RLC paralelo</w:t>
      </w:r>
      <w:r w:rsidR="006E70A1">
        <w:rPr>
          <w:sz w:val="22"/>
          <w:szCs w:val="22"/>
        </w:rPr>
        <w:t>, com</w:t>
      </w:r>
      <w:r w:rsidR="00EB57ED">
        <w:rPr>
          <w:sz w:val="22"/>
          <w:szCs w:val="22"/>
        </w:rPr>
        <w:t xml:space="preserve"> frequência de ressonância em </w:t>
      </w:r>
      <w:r w:rsidR="007C70C0">
        <w:rPr>
          <w:sz w:val="22"/>
          <w:szCs w:val="22"/>
        </w:rPr>
        <w:t>5</w:t>
      </w:r>
      <w:r w:rsidR="00CB07E0">
        <w:rPr>
          <w:sz w:val="22"/>
          <w:szCs w:val="22"/>
        </w:rPr>
        <w:t>00</w:t>
      </w:r>
      <w:r w:rsidR="00AB1BD5">
        <w:rPr>
          <w:sz w:val="22"/>
          <w:szCs w:val="22"/>
        </w:rPr>
        <w:t> </w:t>
      </w:r>
      <w:r w:rsidR="006E70A1">
        <w:rPr>
          <w:sz w:val="22"/>
          <w:szCs w:val="22"/>
        </w:rPr>
        <w:t>kHz.</w:t>
      </w:r>
      <w:r w:rsidR="00CB07E0">
        <w:rPr>
          <w:sz w:val="22"/>
          <w:szCs w:val="22"/>
        </w:rPr>
        <w:t xml:space="preserve"> A faixa de rejeição pode ser definida pelo aluno.</w:t>
      </w:r>
      <w:r w:rsidR="00B85D6A">
        <w:rPr>
          <w:sz w:val="22"/>
          <w:szCs w:val="22"/>
        </w:rPr>
        <w:t xml:space="preserve"> Indique as equações utilizadas no projeto.</w:t>
      </w:r>
    </w:p>
    <w:p w14:paraId="346CD73A" w14:textId="2D8AB479" w:rsidR="006E70A1" w:rsidRDefault="006E70A1" w:rsidP="006E70A1">
      <w:pPr>
        <w:jc w:val="both"/>
        <w:rPr>
          <w:sz w:val="22"/>
          <w:szCs w:val="22"/>
        </w:rPr>
      </w:pPr>
      <w:r>
        <w:rPr>
          <w:sz w:val="22"/>
          <w:szCs w:val="22"/>
        </w:rPr>
        <w:t>Circuito Projetado</w:t>
      </w:r>
    </w:p>
    <w:p w14:paraId="3D3A6484" w14:textId="042EFEA3" w:rsidR="00AB1BD5" w:rsidRDefault="00AB1BD5" w:rsidP="006E70A1">
      <w:pPr>
        <w:jc w:val="both"/>
        <w:rPr>
          <w:sz w:val="22"/>
          <w:szCs w:val="22"/>
        </w:rPr>
      </w:pPr>
    </w:p>
    <w:p w14:paraId="19EB6F29" w14:textId="7814375B" w:rsidR="00AB1BD5" w:rsidRDefault="00AB1BD5" w:rsidP="006E70A1">
      <w:pPr>
        <w:jc w:val="both"/>
        <w:rPr>
          <w:sz w:val="22"/>
          <w:szCs w:val="22"/>
        </w:rPr>
      </w:pPr>
    </w:p>
    <w:p w14:paraId="33792CA4" w14:textId="4AB25F14" w:rsidR="00AB1BD5" w:rsidRDefault="00AB1BD5" w:rsidP="006E70A1">
      <w:pPr>
        <w:jc w:val="both"/>
        <w:rPr>
          <w:sz w:val="22"/>
          <w:szCs w:val="22"/>
        </w:rPr>
      </w:pPr>
    </w:p>
    <w:p w14:paraId="0D6ECBFD" w14:textId="25094BCE" w:rsidR="00C71D72" w:rsidRPr="007C12CB" w:rsidRDefault="002D2C98" w:rsidP="006E70A1">
      <w:pPr>
        <w:jc w:val="both"/>
        <w:rPr>
          <w:rFonts w:ascii="Arial" w:hAnsi="Arial" w:cs="Arial"/>
          <w:noProof/>
          <w:sz w:val="28"/>
          <w:szCs w:val="28"/>
          <w:rPrChange w:id="293" w:author="Caique Noboa" w:date="2021-05-20T19:11:00Z">
            <w:rPr>
              <w:noProof/>
              <w:sz w:val="32"/>
              <w:szCs w:val="32"/>
            </w:rPr>
          </w:rPrChange>
        </w:rPr>
      </w:pPr>
      <w:r w:rsidRPr="007C12CB">
        <w:rPr>
          <w:rFonts w:ascii="Arial" w:hAnsi="Arial" w:cs="Arial"/>
          <w:noProof/>
          <w:sz w:val="32"/>
          <w:szCs w:val="24"/>
          <w:rPrChange w:id="294" w:author="Caique Noboa" w:date="2021-05-20T19:11:00Z">
            <w:rPr>
              <w:noProof/>
              <w:sz w:val="36"/>
              <w:szCs w:val="28"/>
            </w:rPr>
          </w:rPrChange>
        </w:rPr>
        <mc:AlternateContent>
          <mc:Choice Requires="wps">
            <w:drawing>
              <wp:inline distT="0" distB="0" distL="0" distR="0" wp14:anchorId="043B36CA" wp14:editId="312C05E5">
                <wp:extent cx="304800" cy="304800"/>
                <wp:effectExtent l="0" t="0" r="0" b="0"/>
                <wp:docPr id="1" name="Rectangle 1" descr="\omega _{0}={\frac  {1}{{\sqrt  {LC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9C8B7" id="Rectangle 1" o:spid="_x0000_s1026" alt="\omega _{0}={\frac  {1}{{\sqrt  {LC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LscWXDQIAAPQDAAAO&#10;AAAAAAAAAAAAAAAAAC4CAABkcnMvZTJvRG9jLnhtbFBLAQItABQABgAIAAAAIQBMoOks2AAAAAMB&#10;AAAPAAAAAAAAAAAAAAAAAGc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rPrChange w:id="295" w:author="Caique Noboa" w:date="2021-05-20T19:11:00Z">
                  <w:rPr>
                    <w:rFonts w:ascii="Cambria Math" w:hAnsi="Cambria Math"/>
                    <w:i/>
                    <w:sz w:val="32"/>
                    <w:szCs w:val="32"/>
                  </w:rPr>
                </w:rPrChange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rPrChange w:id="296" w:author="Caique Noboa" w:date="2021-05-20T19:11:00Z">
                  <w:rPr>
                    <w:rFonts w:ascii="Cambria Math" w:hAnsi="Cambria Math"/>
                    <w:sz w:val="32"/>
                    <w:szCs w:val="32"/>
                  </w:rPr>
                </w:rPrChange>
              </w:rPr>
              <m:t>ω</m:t>
            </m:r>
          </m:e>
          <m:sub>
            <m:r>
              <w:rPr>
                <w:rFonts w:ascii="Cambria Math" w:hAnsi="Cambria Math" w:cs="Arial"/>
                <w:sz w:val="28"/>
                <w:szCs w:val="28"/>
                <w:rPrChange w:id="297" w:author="Caique Noboa" w:date="2021-05-20T19:11:00Z">
                  <w:rPr>
                    <w:rFonts w:ascii="Cambria Math" w:hAnsi="Cambria Math"/>
                    <w:sz w:val="32"/>
                    <w:szCs w:val="32"/>
                  </w:rPr>
                </w:rPrChange>
              </w:rPr>
              <m:t>0</m:t>
            </m:r>
          </m:sub>
        </m:sSub>
        <m:r>
          <w:rPr>
            <w:rFonts w:ascii="Cambria Math" w:hAnsi="Cambria Math" w:cs="Arial"/>
            <w:sz w:val="28"/>
            <w:szCs w:val="28"/>
            <w:rPrChange w:id="298" w:author="Caique Noboa" w:date="2021-05-20T19:11:00Z">
              <w:rPr>
                <w:rFonts w:ascii="Cambria Math" w:hAnsi="Cambria Math"/>
                <w:sz w:val="32"/>
                <w:szCs w:val="32"/>
              </w:rPr>
            </w:rPrChange>
          </w:rPr>
          <m:t>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rPrChange w:id="299" w:author="Caique Noboa" w:date="2021-05-20T19:11:00Z">
                  <w:rPr>
                    <w:rFonts w:ascii="Cambria Math" w:hAnsi="Cambria Math"/>
                    <w:i/>
                    <w:sz w:val="32"/>
                    <w:szCs w:val="32"/>
                  </w:rPr>
                </w:rPrChange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rPrChange w:id="300" w:author="Caique Noboa" w:date="2021-05-20T19:11:00Z">
                  <w:rPr>
                    <w:rFonts w:ascii="Cambria Math" w:hAnsi="Cambria Math"/>
                    <w:sz w:val="32"/>
                    <w:szCs w:val="32"/>
                  </w:rPr>
                </w:rPrChange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  <w:rPrChange w:id="301" w:author="Caique Noboa" w:date="2021-05-20T19:11:00Z"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w:rPrChange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  <w:rPrChange w:id="302" w:author="Caique Noboa" w:date="2021-05-20T19:11:00Z">
                      <w:rPr>
                        <w:rFonts w:ascii="Cambria Math" w:hAnsi="Cambria Math"/>
                        <w:sz w:val="32"/>
                        <w:szCs w:val="32"/>
                      </w:rPr>
                    </w:rPrChange>
                  </w:rPr>
                  <m:t>LC</m:t>
                </m:r>
              </m:e>
            </m:rad>
          </m:den>
        </m:f>
      </m:oMath>
    </w:p>
    <w:p w14:paraId="70ADEB76" w14:textId="7998EC1D" w:rsidR="00C71D72" w:rsidRPr="007C12CB" w:rsidRDefault="00C71D72" w:rsidP="006E70A1">
      <w:pPr>
        <w:jc w:val="both"/>
        <w:rPr>
          <w:rFonts w:ascii="Arial" w:hAnsi="Arial" w:cs="Arial"/>
          <w:noProof/>
          <w:sz w:val="28"/>
          <w:szCs w:val="28"/>
          <w:rPrChange w:id="303" w:author="Caique Noboa" w:date="2021-05-20T19:11:00Z">
            <w:rPr>
              <w:noProof/>
              <w:sz w:val="32"/>
              <w:szCs w:val="32"/>
            </w:rPr>
          </w:rPrChange>
        </w:rPr>
      </w:pPr>
    </w:p>
    <w:p w14:paraId="7AA701B4" w14:textId="32663909" w:rsidR="00C71D72" w:rsidRPr="007C12CB" w:rsidRDefault="00C71D72" w:rsidP="006E70A1">
      <w:pPr>
        <w:jc w:val="both"/>
        <w:rPr>
          <w:ins w:id="304" w:author="Caique Noboa" w:date="2021-05-20T19:06:00Z"/>
          <w:rFonts w:ascii="Arial" w:hAnsi="Arial" w:cs="Arial"/>
          <w:noProof/>
          <w:sz w:val="28"/>
          <w:szCs w:val="28"/>
          <w:rPrChange w:id="305" w:author="Caique Noboa" w:date="2021-05-20T19:11:00Z">
            <w:rPr>
              <w:ins w:id="306" w:author="Caique Noboa" w:date="2021-05-20T19:06:00Z"/>
              <w:rFonts w:ascii="Cambria Math" w:hAnsi="Cambria Math"/>
              <w:i/>
              <w:sz w:val="32"/>
              <w:szCs w:val="32"/>
            </w:rPr>
          </w:rPrChange>
        </w:rPr>
      </w:pPr>
      <m:oMathPara>
        <m:oMathParaPr>
          <m:jc m:val="left"/>
        </m:oMathParaPr>
        <m:oMath>
          <m:r>
            <w:ins w:id="307" w:author="Caique Noboa" w:date="2021-05-20T19:05:00Z">
              <w:rPr>
                <w:rFonts w:ascii="Cambria Math" w:hAnsi="Cambria Math" w:cs="Arial"/>
                <w:sz w:val="28"/>
                <w:szCs w:val="28"/>
                <w:rPrChange w:id="308" w:author="Caique Noboa" w:date="2021-05-20T19:11:00Z">
                  <w:rPr>
                    <w:rFonts w:ascii="Cambria Math" w:hAnsi="Cambria Math"/>
                    <w:sz w:val="32"/>
                    <w:szCs w:val="32"/>
                  </w:rPr>
                </w:rPrChange>
              </w:rPr>
              <m:t>L</m:t>
            </w:ins>
          </m:r>
          <m:sSub>
            <m:sSubPr>
              <m:ctrlPr>
                <w:del w:id="309" w:author="Caique Noboa" w:date="2021-05-20T19:05:00Z">
                  <w:rPr>
                    <w:rFonts w:ascii="Cambria Math" w:hAnsi="Cambria Math" w:cs="Arial"/>
                    <w:i/>
                    <w:sz w:val="28"/>
                    <w:szCs w:val="28"/>
                    <w:rPrChange w:id="310" w:author="Caique Noboa" w:date="2021-05-20T19:11:00Z"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w:rPrChange>
                  </w:rPr>
                </w:del>
              </m:ctrlPr>
            </m:sSubPr>
            <m:e>
              <m:r>
                <w:del w:id="311" w:author="Caique Noboa" w:date="2021-05-20T19:05:00Z">
                  <w:rPr>
                    <w:rFonts w:ascii="Cambria Math" w:hAnsi="Cambria Math" w:cs="Arial"/>
                    <w:sz w:val="28"/>
                    <w:szCs w:val="28"/>
                    <w:rPrChange w:id="312" w:author="Caique Noboa" w:date="2021-05-20T19:11:00Z">
                      <w:rPr>
                        <w:rFonts w:ascii="Cambria Math" w:hAnsi="Cambria Math"/>
                        <w:sz w:val="32"/>
                        <w:szCs w:val="32"/>
                      </w:rPr>
                    </w:rPrChange>
                  </w:rPr>
                  <m:t>ω</m:t>
                </w:del>
              </m:r>
            </m:e>
            <m:sub>
              <m:r>
                <w:del w:id="313" w:author="Caique Noboa" w:date="2021-05-20T19:05:00Z">
                  <w:rPr>
                    <w:rFonts w:ascii="Cambria Math" w:hAnsi="Cambria Math" w:cs="Arial"/>
                    <w:sz w:val="28"/>
                    <w:szCs w:val="28"/>
                    <w:rPrChange w:id="314" w:author="Caique Noboa" w:date="2021-05-20T19:11:00Z">
                      <w:rPr>
                        <w:rFonts w:ascii="Cambria Math" w:hAnsi="Cambria Math"/>
                        <w:sz w:val="32"/>
                        <w:szCs w:val="32"/>
                      </w:rPr>
                    </w:rPrChange>
                  </w:rPr>
                  <m:t>0</m:t>
                </w:del>
              </m:r>
            </m:sub>
          </m:sSub>
          <m:r>
            <w:rPr>
              <w:rFonts w:ascii="Cambria Math" w:hAnsi="Cambria Math" w:cs="Arial"/>
              <w:sz w:val="28"/>
              <w:szCs w:val="28"/>
              <w:rPrChange w:id="315" w:author="Caique Noboa" w:date="2021-05-20T19:11:00Z">
                <w:rPr>
                  <w:rFonts w:ascii="Cambria Math" w:hAnsi="Cambria Math"/>
                  <w:sz w:val="32"/>
                  <w:szCs w:val="32"/>
                </w:rPr>
              </w:rPrChange>
            </w:rPr>
            <m:t>=</m:t>
          </m:r>
          <m:f>
            <m:fPr>
              <m:ctrlPr>
                <w:ins w:id="316" w:author="Caique Noboa" w:date="2021-05-20T19:05:00Z">
                  <w:rPr>
                    <w:rFonts w:ascii="Cambria Math" w:hAnsi="Cambria Math" w:cs="Arial"/>
                    <w:i/>
                    <w:sz w:val="28"/>
                    <w:szCs w:val="28"/>
                    <w:rPrChange w:id="317" w:author="Caique Noboa" w:date="2021-05-20T19:11:00Z"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w:rPrChange>
                  </w:rPr>
                </w:ins>
              </m:ctrlPr>
            </m:fPr>
            <m:num>
              <m:r>
                <w:ins w:id="318" w:author="Caique Noboa" w:date="2021-05-20T19:05:00Z">
                  <w:rPr>
                    <w:rFonts w:ascii="Cambria Math" w:hAnsi="Cambria Math" w:cs="Arial"/>
                    <w:sz w:val="28"/>
                    <w:szCs w:val="28"/>
                    <w:rPrChange w:id="319" w:author="Caique Noboa" w:date="2021-05-20T19:11:00Z">
                      <w:rPr>
                        <w:rFonts w:ascii="Cambria Math" w:hAnsi="Cambria Math"/>
                        <w:sz w:val="32"/>
                        <w:szCs w:val="32"/>
                      </w:rPr>
                    </w:rPrChange>
                  </w:rPr>
                  <m:t>1</m:t>
                </w:ins>
              </m:r>
            </m:num>
            <m:den>
              <m:sSup>
                <m:sSupPr>
                  <m:ctrlPr>
                    <w:ins w:id="320" w:author="Caique Noboa" w:date="2021-05-20T19:06:00Z">
                      <w:rPr>
                        <w:rFonts w:ascii="Cambria Math" w:hAnsi="Cambria Math" w:cs="Arial"/>
                        <w:i/>
                        <w:sz w:val="28"/>
                        <w:szCs w:val="28"/>
                        <w:rPrChange w:id="321" w:author="Caique Noboa" w:date="2021-05-20T19:11:00Z"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w:rPrChange>
                      </w:rPr>
                    </w:ins>
                  </m:ctrlPr>
                </m:sSupPr>
                <m:e>
                  <m:d>
                    <m:dPr>
                      <m:ctrlPr>
                        <w:ins w:id="322" w:author="Caique Noboa" w:date="2021-05-20T19:05:00Z"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rPrChange w:id="323" w:author="Caique Noboa" w:date="2021-05-20T19:11:00Z"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w:rPrChange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324" w:author="Caique Noboa" w:date="2021-05-20T19:06:00Z"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  <w:rPrChange w:id="325" w:author="Caique Noboa" w:date="2021-05-20T19:11:00Z"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w:rPrChange>
                              </w:rPr>
                            </w:ins>
                          </m:ctrlPr>
                        </m:sSubPr>
                        <m:e>
                          <m:r>
                            <w:ins w:id="326" w:author="Caique Noboa" w:date="2021-05-20T19:06:00Z"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rPrChange w:id="327" w:author="Caique Noboa" w:date="2021-05-20T19:11:00Z"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w:rPrChange>
                              </w:rPr>
                              <m:t>ω</m:t>
                            </w:ins>
                          </m:r>
                        </m:e>
                        <m:sub>
                          <m:r>
                            <w:ins w:id="328" w:author="Caique Noboa" w:date="2021-05-20T19:06:00Z">
                              <w:rPr>
                                <w:rFonts w:ascii="Cambria Math" w:hAnsi="Cambria Math" w:cs="Arial"/>
                                <w:sz w:val="28"/>
                                <w:szCs w:val="28"/>
                                <w:rPrChange w:id="329" w:author="Caique Noboa" w:date="2021-05-20T19:11:00Z"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</w:rPrChange>
                              </w:rPr>
                              <m:t>0</m:t>
                            </w:ins>
                          </m:r>
                        </m:sub>
                      </m:sSub>
                    </m:e>
                  </m:d>
                </m:e>
                <m:sup>
                  <m:r>
                    <w:ins w:id="330" w:author="Caique Noboa" w:date="2021-05-20T19:06:00Z">
                      <w:rPr>
                        <w:rFonts w:ascii="Cambria Math" w:hAnsi="Cambria Math" w:cs="Arial"/>
                        <w:sz w:val="28"/>
                        <w:szCs w:val="28"/>
                        <w:rPrChange w:id="331" w:author="Caique Noboa" w:date="2021-05-20T19:11:00Z">
                          <w:rPr>
                            <w:rFonts w:ascii="Cambria Math" w:hAnsi="Cambria Math"/>
                            <w:sz w:val="32"/>
                            <w:szCs w:val="32"/>
                          </w:rPr>
                        </w:rPrChange>
                      </w:rPr>
                      <m:t>2</m:t>
                    </w:ins>
                  </m:r>
                </m:sup>
              </m:sSup>
            </m:den>
          </m:f>
          <m:f>
            <m:fPr>
              <m:ctrlPr>
                <w:del w:id="332" w:author="Caique Noboa" w:date="2021-05-20T19:05:00Z">
                  <w:rPr>
                    <w:rFonts w:ascii="Cambria Math" w:hAnsi="Cambria Math" w:cs="Arial"/>
                    <w:i/>
                    <w:sz w:val="28"/>
                    <w:szCs w:val="28"/>
                    <w:rPrChange w:id="333" w:author="Caique Noboa" w:date="2021-05-20T19:11:00Z"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w:rPrChange>
                  </w:rPr>
                </w:del>
              </m:ctrlPr>
            </m:fPr>
            <m:num>
              <m:r>
                <w:del w:id="334" w:author="Caique Noboa" w:date="2021-05-20T19:05:00Z">
                  <w:rPr>
                    <w:rFonts w:ascii="Cambria Math" w:hAnsi="Cambria Math" w:cs="Arial"/>
                    <w:sz w:val="28"/>
                    <w:szCs w:val="28"/>
                    <w:rPrChange w:id="335" w:author="Caique Noboa" w:date="2021-05-20T19:11:00Z">
                      <w:rPr>
                        <w:rFonts w:ascii="Cambria Math" w:hAnsi="Cambria Math"/>
                        <w:sz w:val="32"/>
                        <w:szCs w:val="32"/>
                      </w:rPr>
                    </w:rPrChange>
                  </w:rPr>
                  <m:t>1</m:t>
                </w:del>
              </m:r>
            </m:num>
            <m:den>
              <m:rad>
                <m:radPr>
                  <m:degHide m:val="1"/>
                  <m:ctrlPr>
                    <w:del w:id="336" w:author="Caique Noboa" w:date="2021-05-20T19:05:00Z">
                      <w:rPr>
                        <w:rFonts w:ascii="Cambria Math" w:hAnsi="Cambria Math" w:cs="Arial"/>
                        <w:i/>
                        <w:sz w:val="28"/>
                        <w:szCs w:val="28"/>
                        <w:rPrChange w:id="337" w:author="Caique Noboa" w:date="2021-05-20T19:11:00Z"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w:rPrChange>
                      </w:rPr>
                    </w:del>
                  </m:ctrlPr>
                </m:radPr>
                <m:deg/>
                <m:e>
                  <m:f>
                    <m:fPr>
                      <m:ctrlPr>
                        <w:ins w:id="338" w:author="Caique Noboa" w:date="2021-05-20T19:09:00Z"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  <w:rPrChange w:id="339" w:author="Caique Noboa" w:date="2021-05-20T19:11:00Z"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w:rPrChange>
                          </w:rPr>
                        </w:ins>
                      </m:ctrlPr>
                    </m:fPr>
                    <m:num>
                      <m:r>
                        <w:ins w:id="340" w:author="Caique Noboa" w:date="2021-05-20T19:09:00Z">
                          <w:rPr>
                            <w:rFonts w:ascii="Cambria Math" w:hAnsi="Cambria Math" w:cs="Arial"/>
                            <w:sz w:val="28"/>
                            <w:szCs w:val="28"/>
                            <w:rPrChange w:id="341" w:author="Caique Noboa" w:date="2021-05-20T19:11:00Z"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w:rPrChange>
                          </w:rPr>
                          <m:t>1</m:t>
                        </w:ins>
                      </m:r>
                    </m:num>
                    <m:den>
                      <m:r>
                        <w:ins w:id="342" w:author="Caique Noboa" w:date="2021-05-20T19:09:00Z">
                          <w:rPr>
                            <w:rFonts w:ascii="Cambria Math" w:hAnsi="Cambria Math" w:cs="Arial"/>
                            <w:sz w:val="28"/>
                            <w:szCs w:val="28"/>
                            <w:rPrChange w:id="343" w:author="Caique Noboa" w:date="2021-05-20T19:11:00Z"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w:rPrChange>
                          </w:rPr>
                          <m:t>C</m:t>
                        </w:ins>
                      </m:r>
                    </m:den>
                  </m:f>
                  <m:r>
                    <w:del w:id="344" w:author="Caique Noboa" w:date="2021-05-20T19:05:00Z">
                      <w:rPr>
                        <w:rFonts w:ascii="Cambria Math" w:hAnsi="Cambria Math" w:cs="Arial"/>
                        <w:sz w:val="28"/>
                        <w:szCs w:val="28"/>
                        <w:rPrChange w:id="345" w:author="Caique Noboa" w:date="2021-05-20T19:11:00Z">
                          <w:rPr>
                            <w:rFonts w:ascii="Cambria Math" w:hAnsi="Cambria Math"/>
                            <w:sz w:val="32"/>
                            <w:szCs w:val="32"/>
                          </w:rPr>
                        </w:rPrChange>
                      </w:rPr>
                      <m:t>LC</m:t>
                    </w:del>
                  </m:r>
                </m:e>
              </m:rad>
            </m:den>
          </m:f>
        </m:oMath>
      </m:oMathPara>
    </w:p>
    <w:p w14:paraId="54DD7A19" w14:textId="1999A913" w:rsidR="00C71D72" w:rsidRPr="007C12CB" w:rsidRDefault="00C71D72" w:rsidP="006E70A1">
      <w:pPr>
        <w:jc w:val="both"/>
        <w:rPr>
          <w:ins w:id="346" w:author="Caique Noboa" w:date="2021-05-20T19:09:00Z"/>
          <w:rFonts w:ascii="Arial" w:hAnsi="Arial" w:cs="Arial"/>
          <w:noProof/>
          <w:sz w:val="28"/>
          <w:szCs w:val="28"/>
          <w:rPrChange w:id="347" w:author="Caique Noboa" w:date="2021-05-20T19:11:00Z">
            <w:rPr>
              <w:ins w:id="348" w:author="Caique Noboa" w:date="2021-05-20T19:09:00Z"/>
              <w:noProof/>
              <w:sz w:val="32"/>
              <w:szCs w:val="32"/>
            </w:rPr>
          </w:rPrChange>
        </w:rPr>
      </w:pPr>
    </w:p>
    <w:p w14:paraId="1D7CF02B" w14:textId="1057F4E8" w:rsidR="00A6176E" w:rsidRPr="007C12CB" w:rsidRDefault="00A6176E" w:rsidP="006E70A1">
      <w:pPr>
        <w:jc w:val="both"/>
        <w:rPr>
          <w:ins w:id="349" w:author="Caique Noboa" w:date="2021-05-20T19:10:00Z"/>
          <w:rFonts w:ascii="Arial" w:hAnsi="Arial" w:cs="Arial"/>
          <w:noProof/>
          <w:sz w:val="28"/>
          <w:szCs w:val="28"/>
          <w:rPrChange w:id="350" w:author="Caique Noboa" w:date="2021-05-20T19:11:00Z">
            <w:rPr>
              <w:ins w:id="351" w:author="Caique Noboa" w:date="2021-05-20T19:10:00Z"/>
              <w:noProof/>
              <w:sz w:val="32"/>
              <w:szCs w:val="32"/>
            </w:rPr>
          </w:rPrChange>
        </w:rPr>
      </w:pPr>
    </w:p>
    <w:p w14:paraId="195B2786" w14:textId="392DBBB9" w:rsidR="007C12CB" w:rsidRPr="007C12CB" w:rsidRDefault="007C12CB" w:rsidP="006E70A1">
      <w:pPr>
        <w:jc w:val="both"/>
        <w:rPr>
          <w:ins w:id="352" w:author="Caique Noboa" w:date="2021-05-20T19:11:00Z"/>
          <w:rFonts w:ascii="Arial" w:hAnsi="Arial" w:cs="Arial"/>
          <w:noProof/>
          <w:sz w:val="28"/>
          <w:szCs w:val="28"/>
          <w:rPrChange w:id="353" w:author="Caique Noboa" w:date="2021-05-20T19:11:00Z">
            <w:rPr>
              <w:ins w:id="354" w:author="Caique Noboa" w:date="2021-05-20T19:11:00Z"/>
              <w:noProof/>
              <w:sz w:val="32"/>
              <w:szCs w:val="32"/>
            </w:rPr>
          </w:rPrChange>
        </w:rPr>
      </w:pPr>
      <w:ins w:id="355" w:author="Caique Noboa" w:date="2021-05-20T19:11:00Z">
        <w:r w:rsidRPr="007C12CB">
          <w:rPr>
            <w:rFonts w:ascii="Arial" w:hAnsi="Arial" w:cs="Arial"/>
            <w:noProof/>
            <w:sz w:val="28"/>
            <w:szCs w:val="28"/>
            <w:rPrChange w:id="356" w:author="Caique Noboa" w:date="2021-05-20T19:11:00Z">
              <w:rPr>
                <w:noProof/>
                <w:sz w:val="32"/>
                <w:szCs w:val="32"/>
              </w:rPr>
            </w:rPrChange>
          </w:rPr>
          <w:t xml:space="preserve">Considerando </w:t>
        </w:r>
      </w:ins>
      <m:oMath>
        <m:r>
          <w:ins w:id="357" w:author="Caique Noboa" w:date="2021-05-20T19:11:00Z">
            <w:rPr>
              <w:rFonts w:ascii="Cambria Math" w:hAnsi="Cambria Math" w:cs="Arial"/>
              <w:noProof/>
              <w:sz w:val="28"/>
              <w:szCs w:val="28"/>
              <w:rPrChange w:id="358" w:author="Caique Noboa" w:date="2021-05-20T21:40:00Z">
                <w:rPr>
                  <w:rFonts w:ascii="Cambria Math" w:hAnsi="Cambria Math" w:cs="Arial"/>
                  <w:noProof/>
                  <w:sz w:val="28"/>
                  <w:szCs w:val="28"/>
                </w:rPr>
              </w:rPrChange>
            </w:rPr>
            <m:t>C = 1nF</m:t>
          </w:ins>
        </m:r>
      </m:oMath>
    </w:p>
    <w:p w14:paraId="7C1678F2" w14:textId="052AE436" w:rsidR="007C12CB" w:rsidRPr="007C12CB" w:rsidRDefault="007C12CB" w:rsidP="006E70A1">
      <w:pPr>
        <w:jc w:val="both"/>
        <w:rPr>
          <w:ins w:id="359" w:author="Caique Noboa" w:date="2021-05-20T19:11:00Z"/>
          <w:rFonts w:ascii="Arial" w:hAnsi="Arial" w:cs="Arial"/>
          <w:noProof/>
          <w:sz w:val="28"/>
          <w:szCs w:val="28"/>
          <w:rPrChange w:id="360" w:author="Caique Noboa" w:date="2021-05-20T19:11:00Z">
            <w:rPr>
              <w:ins w:id="361" w:author="Caique Noboa" w:date="2021-05-20T19:11:00Z"/>
              <w:noProof/>
              <w:sz w:val="32"/>
              <w:szCs w:val="32"/>
            </w:rPr>
          </w:rPrChange>
        </w:rPr>
      </w:pPr>
    </w:p>
    <w:p w14:paraId="5981AEAD" w14:textId="45011669" w:rsidR="007C12CB" w:rsidRPr="007C12CB" w:rsidRDefault="009E28D2" w:rsidP="006E70A1">
      <w:pPr>
        <w:jc w:val="both"/>
        <w:rPr>
          <w:ins w:id="362" w:author="Caique Noboa" w:date="2021-05-20T19:10:00Z"/>
          <w:rFonts w:ascii="Arial" w:hAnsi="Arial" w:cs="Arial"/>
          <w:noProof/>
          <w:sz w:val="28"/>
          <w:szCs w:val="28"/>
          <w:rPrChange w:id="363" w:author="Caique Noboa" w:date="2021-05-20T19:11:00Z">
            <w:rPr>
              <w:ins w:id="364" w:author="Caique Noboa" w:date="2021-05-20T19:10:00Z"/>
              <w:noProof/>
              <w:sz w:val="32"/>
              <w:szCs w:val="32"/>
            </w:rPr>
          </w:rPrChange>
        </w:rPr>
      </w:pPr>
      <m:oMathPara>
        <m:oMath>
          <m:r>
            <w:ins w:id="365" w:author="Caique Noboa" w:date="2021-05-20T19:11:00Z">
              <w:rPr>
                <w:rFonts w:ascii="Cambria Math" w:hAnsi="Cambria Math" w:cs="Arial"/>
                <w:noProof/>
                <w:sz w:val="28"/>
                <w:szCs w:val="28"/>
                <w:rPrChange w:id="366" w:author="Caique Noboa" w:date="2021-05-20T21:40:00Z">
                  <w:rPr>
                    <w:rFonts w:ascii="Cambria Math" w:hAnsi="Cambria Math" w:cs="Arial"/>
                    <w:noProof/>
                    <w:sz w:val="28"/>
                    <w:szCs w:val="28"/>
                  </w:rPr>
                </w:rPrChange>
              </w:rPr>
              <m:t xml:space="preserve">L = 4mH </m:t>
            </w:ins>
          </m:r>
        </m:oMath>
      </m:oMathPara>
    </w:p>
    <w:p w14:paraId="22C88308" w14:textId="77777777" w:rsidR="007C12CB" w:rsidRPr="00C71D72" w:rsidRDefault="007C12CB" w:rsidP="006E70A1">
      <w:pPr>
        <w:jc w:val="both"/>
        <w:rPr>
          <w:noProof/>
          <w:sz w:val="32"/>
          <w:szCs w:val="32"/>
        </w:rPr>
      </w:pPr>
    </w:p>
    <w:p w14:paraId="1CB12965" w14:textId="2D805485" w:rsidR="002D2C98" w:rsidRDefault="005229B4" w:rsidP="006E70A1">
      <w:pPr>
        <w:jc w:val="both"/>
        <w:rPr>
          <w:sz w:val="22"/>
          <w:szCs w:val="22"/>
        </w:rPr>
      </w:pPr>
      <w:r w:rsidRPr="005229B4">
        <w:rPr>
          <w:sz w:val="22"/>
          <w:szCs w:val="22"/>
        </w:rPr>
        <w:lastRenderedPageBreak/>
        <w:drawing>
          <wp:inline distT="0" distB="0" distL="0" distR="0" wp14:anchorId="6799A67B" wp14:editId="0C94A36A">
            <wp:extent cx="4915586" cy="2381582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A6B5" w14:textId="3C925348" w:rsidR="00AB1BD5" w:rsidRDefault="00AB1BD5" w:rsidP="006E70A1">
      <w:pPr>
        <w:jc w:val="both"/>
        <w:rPr>
          <w:sz w:val="22"/>
          <w:szCs w:val="22"/>
        </w:rPr>
      </w:pPr>
    </w:p>
    <w:p w14:paraId="5491CFB7" w14:textId="78DA8228" w:rsidR="00AB1BD5" w:rsidRDefault="00AB1BD5" w:rsidP="006E70A1">
      <w:pPr>
        <w:jc w:val="both"/>
        <w:rPr>
          <w:sz w:val="22"/>
          <w:szCs w:val="22"/>
        </w:rPr>
      </w:pPr>
    </w:p>
    <w:p w14:paraId="71C04133" w14:textId="7792275A" w:rsidR="00AB1BD5" w:rsidRDefault="00AB1BD5" w:rsidP="006E70A1">
      <w:pPr>
        <w:jc w:val="both"/>
        <w:rPr>
          <w:sz w:val="22"/>
          <w:szCs w:val="22"/>
        </w:rPr>
      </w:pPr>
    </w:p>
    <w:p w14:paraId="3CFCA234" w14:textId="42E77E21" w:rsidR="00AB1BD5" w:rsidRDefault="00AB1BD5" w:rsidP="006E70A1">
      <w:pPr>
        <w:jc w:val="both"/>
        <w:rPr>
          <w:sz w:val="22"/>
          <w:szCs w:val="22"/>
        </w:rPr>
      </w:pPr>
    </w:p>
    <w:p w14:paraId="45DE9EA4" w14:textId="0878CD94" w:rsidR="00AB1BD5" w:rsidRDefault="00AB1BD5" w:rsidP="006E70A1">
      <w:pPr>
        <w:jc w:val="both"/>
        <w:rPr>
          <w:sz w:val="22"/>
          <w:szCs w:val="22"/>
        </w:rPr>
      </w:pPr>
    </w:p>
    <w:p w14:paraId="1D734BA2" w14:textId="6B294769" w:rsidR="00AB1BD5" w:rsidRDefault="00AB1BD5" w:rsidP="006E70A1">
      <w:pPr>
        <w:jc w:val="both"/>
        <w:rPr>
          <w:sz w:val="22"/>
          <w:szCs w:val="22"/>
        </w:rPr>
      </w:pPr>
    </w:p>
    <w:p w14:paraId="4DE7576C" w14:textId="77777777" w:rsidR="00AB1BD5" w:rsidRPr="00B700C8" w:rsidRDefault="00AB1BD5" w:rsidP="00AB1BD5">
      <w:pPr>
        <w:jc w:val="both"/>
        <w:rPr>
          <w:sz w:val="22"/>
          <w:szCs w:val="22"/>
        </w:rPr>
      </w:pPr>
      <w:r w:rsidRPr="00C2339E">
        <w:rPr>
          <w:sz w:val="22"/>
          <w:szCs w:val="22"/>
        </w:rPr>
        <w:t xml:space="preserve">Gráfico de Resposta em </w:t>
      </w:r>
      <w:r>
        <w:rPr>
          <w:sz w:val="22"/>
          <w:szCs w:val="22"/>
        </w:rPr>
        <w:t>Frequência</w:t>
      </w:r>
    </w:p>
    <w:p w14:paraId="3F11A01A" w14:textId="77777777" w:rsidR="00AB1BD5" w:rsidRDefault="00AB1BD5" w:rsidP="00AB1BD5">
      <w:pPr>
        <w:jc w:val="both"/>
      </w:pPr>
    </w:p>
    <w:p w14:paraId="2237E56E" w14:textId="77777777" w:rsidR="00AB1BD5" w:rsidDel="007C12CB" w:rsidRDefault="00AB1BD5" w:rsidP="00AB1BD5">
      <w:pPr>
        <w:jc w:val="both"/>
        <w:rPr>
          <w:del w:id="367" w:author="Caique Noboa" w:date="2021-05-20T19:11:00Z"/>
        </w:rPr>
      </w:pPr>
    </w:p>
    <w:p w14:paraId="55697A96" w14:textId="77777777" w:rsidR="00AB1BD5" w:rsidRDefault="00AB1BD5" w:rsidP="00AB1BD5">
      <w:pPr>
        <w:jc w:val="both"/>
      </w:pPr>
    </w:p>
    <w:p w14:paraId="4A90AD39" w14:textId="47DCA086" w:rsidR="00AB1BD5" w:rsidRDefault="00C71D72" w:rsidP="00AB1BD5">
      <w:pPr>
        <w:jc w:val="both"/>
      </w:pPr>
      <w:r w:rsidRPr="00C71D72">
        <w:drawing>
          <wp:inline distT="0" distB="0" distL="0" distR="0" wp14:anchorId="760717F5" wp14:editId="7AD5A7BF">
            <wp:extent cx="4162425" cy="3310334"/>
            <wp:effectExtent l="0" t="0" r="0" b="4445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64009" cy="33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50A8" w14:textId="77777777" w:rsidR="00AB1BD5" w:rsidRDefault="00AB1BD5" w:rsidP="00AB1BD5">
      <w:pPr>
        <w:jc w:val="both"/>
      </w:pPr>
    </w:p>
    <w:p w14:paraId="0FECF48E" w14:textId="77777777" w:rsidR="00AB1BD5" w:rsidDel="008A41A1" w:rsidRDefault="00AB1BD5" w:rsidP="00AB1BD5">
      <w:pPr>
        <w:jc w:val="both"/>
        <w:rPr>
          <w:del w:id="368" w:author="Caique Noboa" w:date="2021-05-20T20:04:00Z"/>
        </w:rPr>
      </w:pPr>
    </w:p>
    <w:p w14:paraId="106EB5EB" w14:textId="77777777" w:rsidR="00AB1BD5" w:rsidDel="008A41A1" w:rsidRDefault="00AB1BD5" w:rsidP="00AB1BD5">
      <w:pPr>
        <w:jc w:val="both"/>
        <w:rPr>
          <w:del w:id="369" w:author="Caique Noboa" w:date="2021-05-20T20:04:00Z"/>
        </w:rPr>
      </w:pPr>
    </w:p>
    <w:p w14:paraId="0245B30B" w14:textId="77777777" w:rsidR="00AB1BD5" w:rsidDel="008A41A1" w:rsidRDefault="00AB1BD5" w:rsidP="00AB1BD5">
      <w:pPr>
        <w:jc w:val="both"/>
        <w:rPr>
          <w:del w:id="370" w:author="Caique Noboa" w:date="2021-05-20T20:04:00Z"/>
        </w:rPr>
      </w:pPr>
    </w:p>
    <w:p w14:paraId="46F26917" w14:textId="77777777" w:rsidR="00AB1BD5" w:rsidDel="008A41A1" w:rsidRDefault="00AB1BD5" w:rsidP="00AB1BD5">
      <w:pPr>
        <w:jc w:val="both"/>
        <w:rPr>
          <w:del w:id="371" w:author="Caique Noboa" w:date="2021-05-20T20:04:00Z"/>
        </w:rPr>
      </w:pPr>
    </w:p>
    <w:p w14:paraId="5CB664C2" w14:textId="77777777" w:rsidR="00AB1BD5" w:rsidDel="008A41A1" w:rsidRDefault="00AB1BD5" w:rsidP="00AB1BD5">
      <w:pPr>
        <w:jc w:val="both"/>
        <w:rPr>
          <w:del w:id="372" w:author="Caique Noboa" w:date="2021-05-20T20:04:00Z"/>
        </w:rPr>
      </w:pPr>
    </w:p>
    <w:p w14:paraId="5C44494E" w14:textId="27E8E0A8" w:rsidR="00AB1BD5" w:rsidDel="008A41A1" w:rsidRDefault="00AB1BD5" w:rsidP="00AB1BD5">
      <w:pPr>
        <w:jc w:val="both"/>
        <w:rPr>
          <w:del w:id="373" w:author="Caique Noboa" w:date="2021-05-20T20:04:00Z"/>
        </w:rPr>
      </w:pPr>
    </w:p>
    <w:p w14:paraId="42BD2594" w14:textId="2BFF47E4" w:rsidR="00AB1BD5" w:rsidDel="008A41A1" w:rsidRDefault="00AB1BD5" w:rsidP="00AB1BD5">
      <w:pPr>
        <w:jc w:val="both"/>
        <w:rPr>
          <w:del w:id="374" w:author="Caique Noboa" w:date="2021-05-20T20:04:00Z"/>
        </w:rPr>
      </w:pPr>
    </w:p>
    <w:p w14:paraId="6D577C59" w14:textId="7B75B028" w:rsidR="00AB1BD5" w:rsidDel="008A41A1" w:rsidRDefault="00AB1BD5" w:rsidP="00AB1BD5">
      <w:pPr>
        <w:jc w:val="both"/>
        <w:rPr>
          <w:del w:id="375" w:author="Caique Noboa" w:date="2021-05-20T20:04:00Z"/>
          <w:sz w:val="22"/>
          <w:szCs w:val="22"/>
        </w:rPr>
      </w:pPr>
    </w:p>
    <w:p w14:paraId="504A5D83" w14:textId="6CF3EB2C" w:rsidR="00AB1BD5" w:rsidDel="008A41A1" w:rsidRDefault="00AB1BD5" w:rsidP="00AB1BD5">
      <w:pPr>
        <w:jc w:val="both"/>
        <w:rPr>
          <w:del w:id="376" w:author="Caique Noboa" w:date="2021-05-20T20:04:00Z"/>
          <w:sz w:val="22"/>
          <w:szCs w:val="22"/>
        </w:rPr>
      </w:pPr>
    </w:p>
    <w:p w14:paraId="4FF25C1B" w14:textId="6491EA26" w:rsidR="00AB1BD5" w:rsidDel="008A41A1" w:rsidRDefault="00AB1BD5" w:rsidP="00AB1BD5">
      <w:pPr>
        <w:jc w:val="both"/>
        <w:rPr>
          <w:del w:id="377" w:author="Caique Noboa" w:date="2021-05-20T20:04:00Z"/>
          <w:sz w:val="22"/>
          <w:szCs w:val="22"/>
        </w:rPr>
      </w:pPr>
    </w:p>
    <w:p w14:paraId="1FC458C5" w14:textId="4CD094B0" w:rsidR="00AB1BD5" w:rsidDel="008A41A1" w:rsidRDefault="00AB1BD5" w:rsidP="00AB1BD5">
      <w:pPr>
        <w:jc w:val="both"/>
        <w:rPr>
          <w:del w:id="378" w:author="Caique Noboa" w:date="2021-05-20T20:04:00Z"/>
          <w:sz w:val="22"/>
          <w:szCs w:val="22"/>
        </w:rPr>
      </w:pPr>
    </w:p>
    <w:p w14:paraId="4A8E32B1" w14:textId="78E4F874" w:rsidR="00AB1BD5" w:rsidDel="008A41A1" w:rsidRDefault="00AB1BD5" w:rsidP="00AB1BD5">
      <w:pPr>
        <w:jc w:val="both"/>
        <w:rPr>
          <w:del w:id="379" w:author="Caique Noboa" w:date="2021-05-20T20:04:00Z"/>
          <w:sz w:val="22"/>
          <w:szCs w:val="22"/>
        </w:rPr>
      </w:pPr>
    </w:p>
    <w:p w14:paraId="4C3B81D3" w14:textId="2DC749F7" w:rsidR="00AB1BD5" w:rsidRPr="00A004DA" w:rsidDel="008A41A1" w:rsidRDefault="00AB1BD5" w:rsidP="00AB1BD5">
      <w:pPr>
        <w:jc w:val="both"/>
        <w:rPr>
          <w:del w:id="380" w:author="Caique Noboa" w:date="2021-05-20T20:04:00Z"/>
          <w:sz w:val="22"/>
          <w:szCs w:val="22"/>
        </w:rPr>
      </w:pPr>
      <w:del w:id="381" w:author="Caique Noboa" w:date="2021-05-20T20:04:00Z">
        <w:r w:rsidDel="008A41A1">
          <w:rPr>
            <w:sz w:val="22"/>
            <w:szCs w:val="22"/>
          </w:rPr>
          <w:delText>Resposta no domínio do tempo para 50 Hz, 500 kHz e 5 MHz</w:delText>
        </w:r>
      </w:del>
    </w:p>
    <w:p w14:paraId="29A584E0" w14:textId="516D54EF" w:rsidR="00AB1BD5" w:rsidDel="008A41A1" w:rsidRDefault="00AB1BD5" w:rsidP="006E70A1">
      <w:pPr>
        <w:jc w:val="both"/>
        <w:rPr>
          <w:del w:id="382" w:author="Caique Noboa" w:date="2021-05-20T20:04:00Z"/>
          <w:sz w:val="22"/>
          <w:szCs w:val="22"/>
        </w:rPr>
      </w:pPr>
    </w:p>
    <w:p w14:paraId="3F1AAB15" w14:textId="6A60243F" w:rsidR="005E3277" w:rsidDel="008A41A1" w:rsidRDefault="005E3277" w:rsidP="006E70A1">
      <w:pPr>
        <w:jc w:val="both"/>
        <w:rPr>
          <w:del w:id="383" w:author="Caique Noboa" w:date="2021-05-20T20:04:00Z"/>
          <w:sz w:val="22"/>
          <w:szCs w:val="22"/>
        </w:rPr>
      </w:pPr>
    </w:p>
    <w:p w14:paraId="220BA6DA" w14:textId="055B7369" w:rsidR="005E3277" w:rsidDel="008A41A1" w:rsidRDefault="005E3277" w:rsidP="006E70A1">
      <w:pPr>
        <w:jc w:val="both"/>
        <w:rPr>
          <w:del w:id="384" w:author="Caique Noboa" w:date="2021-05-20T20:04:00Z"/>
          <w:sz w:val="22"/>
          <w:szCs w:val="22"/>
        </w:rPr>
      </w:pPr>
    </w:p>
    <w:p w14:paraId="69316726" w14:textId="2067338D" w:rsidR="005E3277" w:rsidDel="008A41A1" w:rsidRDefault="005E3277" w:rsidP="006E70A1">
      <w:pPr>
        <w:jc w:val="both"/>
        <w:rPr>
          <w:del w:id="385" w:author="Caique Noboa" w:date="2021-05-20T20:04:00Z"/>
          <w:sz w:val="22"/>
          <w:szCs w:val="22"/>
        </w:rPr>
      </w:pPr>
    </w:p>
    <w:p w14:paraId="1ED40186" w14:textId="323168BD" w:rsidR="005E3277" w:rsidDel="008A41A1" w:rsidRDefault="005E3277" w:rsidP="006E70A1">
      <w:pPr>
        <w:jc w:val="both"/>
        <w:rPr>
          <w:del w:id="386" w:author="Caique Noboa" w:date="2021-05-20T20:04:00Z"/>
          <w:sz w:val="22"/>
          <w:szCs w:val="22"/>
        </w:rPr>
      </w:pPr>
    </w:p>
    <w:p w14:paraId="4FD113AE" w14:textId="2C8BDD33" w:rsidR="005E3277" w:rsidDel="008A41A1" w:rsidRDefault="005E3277" w:rsidP="006E70A1">
      <w:pPr>
        <w:jc w:val="both"/>
        <w:rPr>
          <w:del w:id="387" w:author="Caique Noboa" w:date="2021-05-20T20:04:00Z"/>
          <w:sz w:val="22"/>
          <w:szCs w:val="22"/>
        </w:rPr>
      </w:pPr>
    </w:p>
    <w:p w14:paraId="73927CC1" w14:textId="0CB1AC65" w:rsidR="005E3277" w:rsidDel="008A41A1" w:rsidRDefault="005E3277" w:rsidP="006E70A1">
      <w:pPr>
        <w:jc w:val="both"/>
        <w:rPr>
          <w:del w:id="388" w:author="Caique Noboa" w:date="2021-05-20T20:04:00Z"/>
          <w:sz w:val="22"/>
          <w:szCs w:val="22"/>
        </w:rPr>
      </w:pPr>
    </w:p>
    <w:p w14:paraId="1602BA2E" w14:textId="172F6161" w:rsidR="005E3277" w:rsidDel="008A41A1" w:rsidRDefault="005E3277" w:rsidP="006E70A1">
      <w:pPr>
        <w:jc w:val="both"/>
        <w:rPr>
          <w:del w:id="389" w:author="Caique Noboa" w:date="2021-05-20T20:04:00Z"/>
          <w:sz w:val="22"/>
          <w:szCs w:val="22"/>
        </w:rPr>
      </w:pPr>
    </w:p>
    <w:p w14:paraId="6E65C082" w14:textId="50972B9F" w:rsidR="005E3277" w:rsidDel="008A41A1" w:rsidRDefault="005E3277" w:rsidP="006E70A1">
      <w:pPr>
        <w:jc w:val="both"/>
        <w:rPr>
          <w:del w:id="390" w:author="Caique Noboa" w:date="2021-05-20T20:04:00Z"/>
          <w:sz w:val="22"/>
          <w:szCs w:val="22"/>
        </w:rPr>
      </w:pPr>
    </w:p>
    <w:p w14:paraId="52714EFF" w14:textId="5FF07D7A" w:rsidR="005E3277" w:rsidDel="008A41A1" w:rsidRDefault="005E3277" w:rsidP="006E70A1">
      <w:pPr>
        <w:jc w:val="both"/>
        <w:rPr>
          <w:del w:id="391" w:author="Caique Noboa" w:date="2021-05-20T20:04:00Z"/>
          <w:sz w:val="22"/>
          <w:szCs w:val="22"/>
        </w:rPr>
      </w:pPr>
    </w:p>
    <w:p w14:paraId="280AA04A" w14:textId="3AB41119" w:rsidR="005E3277" w:rsidDel="008A41A1" w:rsidRDefault="005E3277" w:rsidP="006E70A1">
      <w:pPr>
        <w:jc w:val="both"/>
        <w:rPr>
          <w:del w:id="392" w:author="Caique Noboa" w:date="2021-05-20T20:04:00Z"/>
          <w:sz w:val="22"/>
          <w:szCs w:val="22"/>
        </w:rPr>
      </w:pPr>
    </w:p>
    <w:p w14:paraId="2900BA3C" w14:textId="1BF55495" w:rsidR="005E3277" w:rsidDel="008A41A1" w:rsidRDefault="005E3277" w:rsidP="006E70A1">
      <w:pPr>
        <w:jc w:val="both"/>
        <w:rPr>
          <w:del w:id="393" w:author="Caique Noboa" w:date="2021-05-20T20:04:00Z"/>
          <w:sz w:val="22"/>
          <w:szCs w:val="22"/>
        </w:rPr>
      </w:pPr>
    </w:p>
    <w:p w14:paraId="2DBAA83B" w14:textId="6CD49993" w:rsidR="005E3277" w:rsidRDefault="005E3277" w:rsidP="006E70A1">
      <w:pPr>
        <w:jc w:val="both"/>
        <w:rPr>
          <w:sz w:val="22"/>
          <w:szCs w:val="22"/>
        </w:rPr>
      </w:pPr>
    </w:p>
    <w:p w14:paraId="33149ACF" w14:textId="7EE82C5A" w:rsidR="005E3277" w:rsidRDefault="00876C11" w:rsidP="006E70A1">
      <w:pPr>
        <w:jc w:val="both"/>
        <w:rPr>
          <w:ins w:id="394" w:author="Caique Noboa" w:date="2021-05-20T20:51:00Z"/>
          <w:color w:val="000000"/>
          <w:sz w:val="22"/>
          <w:szCs w:val="22"/>
        </w:rPr>
      </w:pPr>
      <w:ins w:id="395" w:author="Caique Noboa" w:date="2021-05-20T20:51:00Z">
        <w:r>
          <w:rPr>
            <w:color w:val="000000"/>
            <w:sz w:val="22"/>
            <w:szCs w:val="22"/>
          </w:rPr>
          <w:t>Resposta no domínio do tempo para 50 Hz, 500 kHz e 5 MHz</w:t>
        </w:r>
      </w:ins>
    </w:p>
    <w:p w14:paraId="2BFA7CB8" w14:textId="438F7AC8" w:rsidR="00876C11" w:rsidRDefault="00876C11" w:rsidP="006E70A1">
      <w:pPr>
        <w:jc w:val="both"/>
        <w:rPr>
          <w:ins w:id="396" w:author="Caique Noboa" w:date="2021-05-20T20:51:00Z"/>
          <w:color w:val="000000"/>
          <w:sz w:val="22"/>
          <w:szCs w:val="22"/>
        </w:rPr>
      </w:pPr>
    </w:p>
    <w:p w14:paraId="72661F9F" w14:textId="77777777" w:rsidR="00876C11" w:rsidRDefault="00876C11" w:rsidP="006E70A1">
      <w:pPr>
        <w:jc w:val="both"/>
        <w:rPr>
          <w:sz w:val="22"/>
          <w:szCs w:val="22"/>
        </w:rPr>
      </w:pPr>
    </w:p>
    <w:p w14:paraId="30AFE412" w14:textId="66CD47A6" w:rsidR="005E3277" w:rsidRDefault="005E3277" w:rsidP="006E70A1">
      <w:pPr>
        <w:jc w:val="both"/>
        <w:rPr>
          <w:sz w:val="22"/>
          <w:szCs w:val="22"/>
        </w:rPr>
      </w:pPr>
    </w:p>
    <w:p w14:paraId="6C42A596" w14:textId="53D7561D" w:rsidR="005E3277" w:rsidRDefault="005E3277" w:rsidP="006E70A1">
      <w:pPr>
        <w:jc w:val="both"/>
        <w:rPr>
          <w:sz w:val="22"/>
          <w:szCs w:val="22"/>
        </w:rPr>
      </w:pPr>
    </w:p>
    <w:p w14:paraId="070F82A9" w14:textId="791444FD" w:rsidR="005E3277" w:rsidRDefault="005E3277" w:rsidP="006E70A1">
      <w:pPr>
        <w:jc w:val="both"/>
        <w:rPr>
          <w:sz w:val="22"/>
          <w:szCs w:val="22"/>
        </w:rPr>
      </w:pPr>
    </w:p>
    <w:p w14:paraId="19A79593" w14:textId="4D21DF06" w:rsidR="005E3277" w:rsidRDefault="005E3277" w:rsidP="006E70A1">
      <w:pPr>
        <w:jc w:val="both"/>
        <w:rPr>
          <w:sz w:val="22"/>
          <w:szCs w:val="22"/>
        </w:rPr>
      </w:pPr>
    </w:p>
    <w:p w14:paraId="4CA1AB7C" w14:textId="5EF4E401" w:rsidR="005E3277" w:rsidRDefault="005E3277" w:rsidP="005E3277">
      <w:pPr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Pr="00904903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(1,00 Pontos) - </w:t>
      </w:r>
      <w:r w:rsidRPr="00904903">
        <w:rPr>
          <w:sz w:val="22"/>
          <w:szCs w:val="22"/>
        </w:rPr>
        <w:t>Projetar um</w:t>
      </w:r>
      <w:r>
        <w:rPr>
          <w:sz w:val="22"/>
          <w:szCs w:val="22"/>
        </w:rPr>
        <w:t xml:space="preserve"> oscilador Hartley para operar em 1 MHz.</w:t>
      </w:r>
    </w:p>
    <w:p w14:paraId="713CA509" w14:textId="77777777" w:rsidR="005E3277" w:rsidRDefault="005E3277" w:rsidP="005E3277">
      <w:pPr>
        <w:jc w:val="both"/>
        <w:rPr>
          <w:sz w:val="22"/>
          <w:szCs w:val="22"/>
        </w:rPr>
      </w:pPr>
      <w:r>
        <w:rPr>
          <w:sz w:val="22"/>
          <w:szCs w:val="22"/>
        </w:rPr>
        <w:t>Circuito projetado</w:t>
      </w:r>
    </w:p>
    <w:p w14:paraId="0049F4F5" w14:textId="2D01CEA1" w:rsidR="00D53045" w:rsidRDefault="00D53045" w:rsidP="005E3277">
      <w:pPr>
        <w:jc w:val="both"/>
        <w:rPr>
          <w:ins w:id="397" w:author="Caique Noboa" w:date="2021-05-20T21:08:00Z"/>
          <w:sz w:val="22"/>
          <w:szCs w:val="22"/>
        </w:rPr>
      </w:pPr>
    </w:p>
    <w:p w14:paraId="3960BAF9" w14:textId="52B83C5F" w:rsidR="00466A56" w:rsidRDefault="00466A56" w:rsidP="005E3277">
      <w:pPr>
        <w:jc w:val="both"/>
        <w:rPr>
          <w:ins w:id="398" w:author="Caique Noboa" w:date="2021-05-20T21:02:00Z"/>
          <w:sz w:val="22"/>
          <w:szCs w:val="22"/>
        </w:rPr>
      </w:pPr>
      <m:oMathPara>
        <m:oMath>
          <m:r>
            <w:ins w:id="399" w:author="Caique Noboa" w:date="2021-05-20T21:08:00Z">
              <w:rPr>
                <w:rFonts w:ascii="Cambria Math" w:hAnsi="Cambria Math"/>
                <w:rPrChange w:id="400" w:author="Caique Noboa" w:date="2021-05-20T21:09:00Z">
                  <w:rPr>
                    <w:rFonts w:ascii="Cambria Math" w:hAnsi="Cambria Math"/>
                  </w:rPr>
                </w:rPrChange>
              </w:rPr>
              <m:t>ω = 1MHz * 2</m:t>
            </w:ins>
          </m:r>
          <m:r>
            <w:ins w:id="401" w:author="Caique Noboa" w:date="2021-05-20T21:09:00Z">
              <w:rPr>
                <w:rFonts w:ascii="Cambria Math" w:hAnsi="Cambria Math"/>
                <w:rPrChange w:id="402" w:author="Caique Noboa" w:date="2021-05-20T21:09:00Z">
                  <w:rPr>
                    <w:rFonts w:ascii="Cambria Math" w:hAnsi="Cambria Math"/>
                  </w:rPr>
                </w:rPrChange>
              </w:rPr>
              <m:t>π = 2M π</m:t>
            </w:ins>
          </m:r>
        </m:oMath>
      </m:oMathPara>
    </w:p>
    <w:p w14:paraId="2F9646C8" w14:textId="332640B9" w:rsidR="00D53045" w:rsidRDefault="00D53045" w:rsidP="009E28D2">
      <w:pPr>
        <w:jc w:val="center"/>
        <w:rPr>
          <w:ins w:id="403" w:author="Caique Noboa" w:date="2021-05-20T21:02:00Z"/>
          <w:sz w:val="22"/>
          <w:szCs w:val="22"/>
        </w:rPr>
        <w:pPrChange w:id="404" w:author="Caique Noboa" w:date="2021-05-20T21:43:00Z">
          <w:pPr>
            <w:jc w:val="both"/>
          </w:pPr>
        </w:pPrChange>
      </w:pPr>
    </w:p>
    <w:p w14:paraId="5D8DB96B" w14:textId="55C594F5" w:rsidR="00D53045" w:rsidRDefault="00D53045" w:rsidP="009E28D2">
      <w:pPr>
        <w:rPr>
          <w:ins w:id="405" w:author="Caique Noboa" w:date="2021-05-20T21:02:00Z"/>
          <w:sz w:val="22"/>
          <w:szCs w:val="22"/>
        </w:rPr>
        <w:pPrChange w:id="406" w:author="Caique Noboa" w:date="2021-05-20T21:43:00Z">
          <w:pPr>
            <w:jc w:val="both"/>
          </w:pPr>
        </w:pPrChange>
      </w:pPr>
      <w:ins w:id="407" w:author="Caique Noboa" w:date="2021-05-20T21:02:00Z">
        <w:r>
          <w:rPr>
            <w:sz w:val="22"/>
            <w:szCs w:val="22"/>
          </w:rPr>
          <w:t>Teremos 2 indutores e 1 capacitor (Hartley):</w:t>
        </w:r>
      </w:ins>
    </w:p>
    <w:p w14:paraId="0DFE82AB" w14:textId="77777777" w:rsidR="00D53045" w:rsidRDefault="00D53045" w:rsidP="009E28D2">
      <w:pPr>
        <w:jc w:val="center"/>
        <w:rPr>
          <w:ins w:id="408" w:author="Caique Noboa" w:date="2021-05-20T21:02:00Z"/>
          <w:sz w:val="22"/>
          <w:szCs w:val="22"/>
        </w:rPr>
        <w:pPrChange w:id="409" w:author="Caique Noboa" w:date="2021-05-20T21:43:00Z">
          <w:pPr>
            <w:jc w:val="both"/>
          </w:pPr>
        </w:pPrChange>
      </w:pPr>
    </w:p>
    <w:p w14:paraId="614ED1A5" w14:textId="27CD8979" w:rsidR="00D53045" w:rsidRDefault="00D53045" w:rsidP="009E28D2">
      <w:pPr>
        <w:jc w:val="center"/>
        <w:rPr>
          <w:ins w:id="410" w:author="Caique Noboa" w:date="2021-05-20T21:02:00Z"/>
          <w:sz w:val="22"/>
          <w:szCs w:val="22"/>
        </w:rPr>
        <w:pPrChange w:id="411" w:author="Caique Noboa" w:date="2021-05-20T21:43:00Z">
          <w:pPr>
            <w:jc w:val="both"/>
          </w:pPr>
        </w:pPrChange>
      </w:pPr>
    </w:p>
    <w:p w14:paraId="131FBB54" w14:textId="77E78773" w:rsidR="00D53045" w:rsidRDefault="00D53045" w:rsidP="009E28D2">
      <w:pPr>
        <w:jc w:val="center"/>
        <w:rPr>
          <w:ins w:id="412" w:author="Caique Noboa" w:date="2021-05-20T21:05:00Z"/>
        </w:rPr>
        <w:pPrChange w:id="413" w:author="Caique Noboa" w:date="2021-05-20T21:43:00Z">
          <w:pPr>
            <w:jc w:val="both"/>
          </w:pPr>
        </w:pPrChange>
      </w:pPr>
      <w:ins w:id="414" w:author="Caique Noboa" w:date="2021-05-20T21:02:00Z">
        <w:r>
          <w:t>No caso do Hartley temos 2 indutores e 1 capacitor, logo:</w:t>
        </w:r>
      </w:ins>
    </w:p>
    <w:p w14:paraId="084442DD" w14:textId="3DC5C3F8" w:rsidR="00D53045" w:rsidRDefault="00D53045" w:rsidP="009E28D2">
      <w:pPr>
        <w:jc w:val="center"/>
        <w:rPr>
          <w:ins w:id="415" w:author="Caique Noboa" w:date="2021-05-20T21:05:00Z"/>
        </w:rPr>
        <w:pPrChange w:id="416" w:author="Caique Noboa" w:date="2021-05-20T21:43:00Z">
          <w:pPr>
            <w:jc w:val="both"/>
          </w:pPr>
        </w:pPrChange>
      </w:pPr>
    </w:p>
    <w:p w14:paraId="66FBD6F6" w14:textId="31D6A4E5" w:rsidR="00D53045" w:rsidRDefault="00466A56" w:rsidP="009E28D2">
      <w:pPr>
        <w:jc w:val="center"/>
        <w:rPr>
          <w:ins w:id="417" w:author="Caique Noboa" w:date="2021-05-20T21:06:00Z"/>
        </w:rPr>
        <w:pPrChange w:id="418" w:author="Caique Noboa" w:date="2021-05-20T21:43:00Z">
          <w:pPr>
            <w:jc w:val="both"/>
          </w:pPr>
        </w:pPrChange>
      </w:pPr>
      <m:oMathPara>
        <m:oMath>
          <m:r>
            <w:ins w:id="419" w:author="Caique Noboa" w:date="2021-05-20T21:05:00Z">
              <w:rPr>
                <w:rFonts w:ascii="Cambria Math" w:hAnsi="Cambria Math"/>
                <w:rPrChange w:id="420" w:author="Caique Noboa" w:date="2021-05-20T21:09:00Z">
                  <w:rPr>
                    <w:rFonts w:ascii="Cambria Math" w:hAnsi="Cambria Math"/>
                  </w:rPr>
                </w:rPrChange>
              </w:rPr>
              <m:t>X1 + X2 + X</m:t>
            </w:ins>
          </m:r>
          <m:r>
            <w:ins w:id="421" w:author="Caique Noboa" w:date="2021-05-20T21:06:00Z">
              <w:rPr>
                <w:rFonts w:ascii="Cambria Math" w:hAnsi="Cambria Math"/>
                <w:rPrChange w:id="422" w:author="Caique Noboa" w:date="2021-05-20T21:09:00Z">
                  <w:rPr>
                    <w:rFonts w:ascii="Cambria Math" w:hAnsi="Cambria Math"/>
                  </w:rPr>
                </w:rPrChange>
              </w:rPr>
              <m:t>3</m:t>
            </w:ins>
          </m:r>
          <m:r>
            <w:ins w:id="423" w:author="Caique Noboa" w:date="2021-05-20T21:05:00Z">
              <w:rPr>
                <w:rFonts w:ascii="Cambria Math" w:hAnsi="Cambria Math"/>
                <w:rPrChange w:id="424" w:author="Caique Noboa" w:date="2021-05-20T21:09:00Z">
                  <w:rPr>
                    <w:rFonts w:ascii="Cambria Math" w:hAnsi="Cambria Math"/>
                  </w:rPr>
                </w:rPrChange>
              </w:rPr>
              <m:t xml:space="preserve"> = 0</m:t>
            </w:ins>
          </m:r>
        </m:oMath>
      </m:oMathPara>
    </w:p>
    <w:p w14:paraId="6A9B6D38" w14:textId="67B9E6B1" w:rsidR="00D53045" w:rsidRDefault="00D53045" w:rsidP="009E28D2">
      <w:pPr>
        <w:jc w:val="center"/>
        <w:rPr>
          <w:ins w:id="425" w:author="Caique Noboa" w:date="2021-05-20T21:06:00Z"/>
        </w:rPr>
        <w:pPrChange w:id="426" w:author="Caique Noboa" w:date="2021-05-20T21:43:00Z">
          <w:pPr>
            <w:jc w:val="both"/>
          </w:pPr>
        </w:pPrChange>
      </w:pPr>
    </w:p>
    <w:p w14:paraId="61D3FCF9" w14:textId="5CF30520" w:rsidR="00D53045" w:rsidRDefault="00D53045" w:rsidP="009E28D2">
      <w:pPr>
        <w:jc w:val="center"/>
        <w:rPr>
          <w:ins w:id="427" w:author="Caique Noboa" w:date="2021-05-20T21:06:00Z"/>
        </w:rPr>
        <w:pPrChange w:id="428" w:author="Caique Noboa" w:date="2021-05-20T21:43:00Z">
          <w:pPr>
            <w:jc w:val="both"/>
          </w:pPr>
        </w:pPrChange>
      </w:pPr>
      <w:ins w:id="429" w:author="Caique Noboa" w:date="2021-05-20T21:06:00Z">
        <w:r>
          <w:t>Para o primeiro indutor:</w:t>
        </w:r>
      </w:ins>
    </w:p>
    <w:p w14:paraId="72187796" w14:textId="0100990E" w:rsidR="00D53045" w:rsidRDefault="00466A56" w:rsidP="009E28D2">
      <w:pPr>
        <w:jc w:val="center"/>
        <w:rPr>
          <w:ins w:id="430" w:author="Caique Noboa" w:date="2021-05-20T21:08:00Z"/>
        </w:rPr>
        <w:pPrChange w:id="431" w:author="Caique Noboa" w:date="2021-05-20T21:43:00Z">
          <w:pPr>
            <w:jc w:val="both"/>
          </w:pPr>
        </w:pPrChange>
      </w:pPr>
      <m:oMathPara>
        <m:oMath>
          <m:r>
            <w:ins w:id="432" w:author="Caique Noboa" w:date="2021-05-20T21:06:00Z">
              <w:rPr>
                <w:rFonts w:ascii="Cambria Math" w:hAnsi="Cambria Math"/>
                <w:rPrChange w:id="433" w:author="Caique Noboa" w:date="2021-05-20T21:09:00Z">
                  <w:rPr>
                    <w:rFonts w:ascii="Cambria Math" w:hAnsi="Cambria Math"/>
                  </w:rPr>
                </w:rPrChange>
              </w:rPr>
              <m:t xml:space="preserve">X1 = </m:t>
            </w:ins>
          </m:r>
          <m:r>
            <w:ins w:id="434" w:author="Caique Noboa" w:date="2021-05-20T21:08:00Z">
              <w:rPr>
                <w:rFonts w:ascii="Cambria Math" w:hAnsi="Cambria Math"/>
                <w:rPrChange w:id="435" w:author="Caique Noboa" w:date="2021-05-20T21:09:00Z">
                  <w:rPr>
                    <w:rFonts w:ascii="Cambria Math" w:hAnsi="Cambria Math"/>
                  </w:rPr>
                </w:rPrChange>
              </w:rPr>
              <m:t>ω</m:t>
            </w:ins>
          </m:r>
          <m:r>
            <w:ins w:id="436" w:author="Caique Noboa" w:date="2021-05-20T21:06:00Z">
              <w:rPr>
                <w:rFonts w:ascii="Cambria Math" w:hAnsi="Cambria Math"/>
                <w:rPrChange w:id="437" w:author="Caique Noboa" w:date="2021-05-20T21:09:00Z">
                  <w:rPr>
                    <w:rFonts w:ascii="Cambria Math" w:hAnsi="Cambria Math"/>
                  </w:rPr>
                </w:rPrChange>
              </w:rPr>
              <m:t>L</m:t>
            </w:ins>
          </m:r>
          <m:r>
            <w:ins w:id="438" w:author="Caique Noboa" w:date="2021-05-20T21:10:00Z">
              <w:rPr>
                <w:rFonts w:ascii="Cambria Math" w:hAnsi="Cambria Math"/>
              </w:rPr>
              <m:t>1</m:t>
            </w:ins>
          </m:r>
        </m:oMath>
      </m:oMathPara>
    </w:p>
    <w:p w14:paraId="02B49833" w14:textId="77777777" w:rsidR="00D53045" w:rsidRDefault="00D53045" w:rsidP="009E28D2">
      <w:pPr>
        <w:jc w:val="center"/>
        <w:rPr>
          <w:ins w:id="439" w:author="Caique Noboa" w:date="2021-05-20T21:05:00Z"/>
        </w:rPr>
        <w:pPrChange w:id="440" w:author="Caique Noboa" w:date="2021-05-20T21:43:00Z">
          <w:pPr>
            <w:jc w:val="both"/>
          </w:pPr>
        </w:pPrChange>
      </w:pPr>
    </w:p>
    <w:p w14:paraId="79DA1225" w14:textId="056446A4" w:rsidR="00D53045" w:rsidRDefault="00466A56" w:rsidP="009E28D2">
      <w:pPr>
        <w:jc w:val="center"/>
        <w:rPr>
          <w:ins w:id="441" w:author="Caique Noboa" w:date="2021-05-20T21:09:00Z"/>
        </w:rPr>
        <w:pPrChange w:id="442" w:author="Caique Noboa" w:date="2021-05-20T21:43:00Z">
          <w:pPr>
            <w:jc w:val="both"/>
          </w:pPr>
        </w:pPrChange>
      </w:pPr>
      <w:ins w:id="443" w:author="Caique Noboa" w:date="2021-05-20T21:09:00Z">
        <w:r>
          <w:t>Para o segundo indutor:</w:t>
        </w:r>
      </w:ins>
    </w:p>
    <w:p w14:paraId="72F6B952" w14:textId="0EFC53DA" w:rsidR="00466A56" w:rsidRDefault="00466A56" w:rsidP="009E28D2">
      <w:pPr>
        <w:jc w:val="center"/>
        <w:rPr>
          <w:ins w:id="444" w:author="Caique Noboa" w:date="2021-05-20T21:05:00Z"/>
        </w:rPr>
        <w:pPrChange w:id="445" w:author="Caique Noboa" w:date="2021-05-20T21:43:00Z">
          <w:pPr>
            <w:jc w:val="both"/>
          </w:pPr>
        </w:pPrChange>
      </w:pPr>
      <m:oMathPara>
        <m:oMath>
          <m:r>
            <w:ins w:id="446" w:author="Caique Noboa" w:date="2021-05-20T21:09:00Z">
              <w:rPr>
                <w:rFonts w:ascii="Cambria Math" w:hAnsi="Cambria Math"/>
              </w:rPr>
              <m:t xml:space="preserve">X2= </m:t>
            </w:ins>
          </m:r>
          <m:r>
            <w:ins w:id="447" w:author="Caique Noboa" w:date="2021-05-20T21:09:00Z">
              <w:rPr>
                <w:rFonts w:ascii="Cambria Math" w:hAnsi="Cambria Math"/>
              </w:rPr>
              <m:t>ωL</m:t>
            </w:ins>
          </m:r>
          <m:r>
            <w:ins w:id="448" w:author="Caique Noboa" w:date="2021-05-20T21:10:00Z">
              <w:rPr>
                <w:rFonts w:ascii="Cambria Math" w:hAnsi="Cambria Math"/>
              </w:rPr>
              <m:t>2</m:t>
            </w:ins>
          </m:r>
        </m:oMath>
      </m:oMathPara>
    </w:p>
    <w:p w14:paraId="4A7C32E5" w14:textId="77777777" w:rsidR="00D53045" w:rsidRDefault="00D53045" w:rsidP="009E28D2">
      <w:pPr>
        <w:jc w:val="center"/>
        <w:rPr>
          <w:ins w:id="449" w:author="Caique Noboa" w:date="2021-05-20T20:58:00Z"/>
          <w:sz w:val="22"/>
          <w:szCs w:val="22"/>
        </w:rPr>
        <w:pPrChange w:id="450" w:author="Caique Noboa" w:date="2021-05-20T21:43:00Z">
          <w:pPr>
            <w:jc w:val="both"/>
          </w:pPr>
        </w:pPrChange>
      </w:pPr>
    </w:p>
    <w:p w14:paraId="255D55BD" w14:textId="7CDD5FD1" w:rsidR="00D53045" w:rsidRPr="009E28D2" w:rsidRDefault="00466A56" w:rsidP="009E28D2">
      <w:pPr>
        <w:jc w:val="center"/>
        <w:rPr>
          <w:ins w:id="451" w:author="Caique Noboa" w:date="2021-05-20T21:10:00Z"/>
          <w:szCs w:val="24"/>
          <w:rPrChange w:id="452" w:author="Caique Noboa" w:date="2021-05-20T21:43:00Z">
            <w:rPr>
              <w:ins w:id="453" w:author="Caique Noboa" w:date="2021-05-20T21:10:00Z"/>
              <w:sz w:val="22"/>
              <w:szCs w:val="22"/>
            </w:rPr>
          </w:rPrChange>
        </w:rPr>
        <w:pPrChange w:id="454" w:author="Caique Noboa" w:date="2021-05-20T21:43:00Z">
          <w:pPr>
            <w:jc w:val="both"/>
          </w:pPr>
        </w:pPrChange>
      </w:pPr>
      <w:ins w:id="455" w:author="Caique Noboa" w:date="2021-05-20T21:10:00Z">
        <w:r w:rsidRPr="009E28D2">
          <w:rPr>
            <w:szCs w:val="24"/>
            <w:rPrChange w:id="456" w:author="Caique Noboa" w:date="2021-05-20T21:43:00Z">
              <w:rPr>
                <w:sz w:val="22"/>
                <w:szCs w:val="22"/>
              </w:rPr>
            </w:rPrChange>
          </w:rPr>
          <w:t>Para o capacitor:</w:t>
        </w:r>
      </w:ins>
    </w:p>
    <w:p w14:paraId="53B1C205" w14:textId="11065690" w:rsidR="00466A56" w:rsidRDefault="00466A56" w:rsidP="005E3277">
      <w:pPr>
        <w:jc w:val="both"/>
        <w:rPr>
          <w:sz w:val="22"/>
          <w:szCs w:val="22"/>
        </w:rPr>
      </w:pPr>
      <m:oMathPara>
        <m:oMath>
          <m:r>
            <w:ins w:id="457" w:author="Caique Noboa" w:date="2021-05-20T21:10:00Z">
              <w:rPr>
                <w:rFonts w:ascii="Cambria Math" w:hAnsi="Cambria Math"/>
                <w:sz w:val="22"/>
                <w:szCs w:val="22"/>
              </w:rPr>
              <m:t>X</m:t>
            </w:ins>
          </m:r>
          <m:r>
            <w:ins w:id="458" w:author="Caique Noboa" w:date="2021-05-20T21:11:00Z">
              <w:rPr>
                <w:rFonts w:ascii="Cambria Math" w:hAnsi="Cambria Math"/>
                <w:sz w:val="22"/>
                <w:szCs w:val="22"/>
              </w:rPr>
              <m:t>3</m:t>
            </w:ins>
          </m:r>
          <m:r>
            <w:ins w:id="459" w:author="Caique Noboa" w:date="2021-05-20T21:10:00Z">
              <w:rPr>
                <w:rFonts w:ascii="Cambria Math" w:hAnsi="Cambria Math"/>
                <w:sz w:val="22"/>
                <w:szCs w:val="22"/>
              </w:rPr>
              <m:t>= -</m:t>
            </w:ins>
          </m:r>
          <m:f>
            <m:fPr>
              <m:ctrlPr>
                <w:ins w:id="460" w:author="Caique Noboa" w:date="2021-05-20T21:10:00Z">
                  <w:rPr>
                    <w:rFonts w:ascii="Cambria Math" w:hAnsi="Cambria Math"/>
                    <w:i/>
                    <w:sz w:val="22"/>
                    <w:szCs w:val="22"/>
                  </w:rPr>
                </w:ins>
              </m:ctrlPr>
            </m:fPr>
            <m:num>
              <m:r>
                <w:ins w:id="461" w:author="Caique Noboa" w:date="2021-05-20T21:10:00Z">
                  <w:rPr>
                    <w:rFonts w:ascii="Cambria Math" w:hAnsi="Cambria Math"/>
                    <w:sz w:val="22"/>
                    <w:szCs w:val="22"/>
                  </w:rPr>
                  <m:t>1</m:t>
                </w:ins>
              </m:r>
            </m:num>
            <m:den>
              <m:r>
                <w:ins w:id="462" w:author="Caique Noboa" w:date="2021-05-20T21:10:00Z">
                  <w:rPr>
                    <w:rFonts w:ascii="Cambria Math" w:hAnsi="Cambria Math"/>
                  </w:rPr>
                  <m:t>ω</m:t>
                </w:ins>
              </m:r>
              <m:r>
                <w:ins w:id="463" w:author="Caique Noboa" w:date="2021-05-20T21:10:00Z">
                  <w:rPr>
                    <w:rFonts w:ascii="Cambria Math" w:hAnsi="Cambria Math"/>
                    <w:sz w:val="22"/>
                    <w:szCs w:val="22"/>
                  </w:rPr>
                  <m:t>C</m:t>
                </w:ins>
              </m:r>
            </m:den>
          </m:f>
        </m:oMath>
      </m:oMathPara>
    </w:p>
    <w:p w14:paraId="597B5B65" w14:textId="77777777" w:rsidR="005E3277" w:rsidRDefault="005E3277" w:rsidP="005E3277">
      <w:pPr>
        <w:jc w:val="both"/>
        <w:rPr>
          <w:sz w:val="22"/>
          <w:szCs w:val="22"/>
        </w:rPr>
      </w:pPr>
    </w:p>
    <w:p w14:paraId="1EC81237" w14:textId="77777777" w:rsidR="00D53045" w:rsidRDefault="00D53045" w:rsidP="005E3277">
      <w:pPr>
        <w:jc w:val="both"/>
        <w:rPr>
          <w:ins w:id="464" w:author="Caique Noboa" w:date="2021-05-20T21:01:00Z"/>
        </w:rPr>
      </w:pPr>
    </w:p>
    <w:p w14:paraId="52514034" w14:textId="50231769" w:rsidR="00D53045" w:rsidRDefault="00466A56" w:rsidP="009E28D2">
      <w:pPr>
        <w:jc w:val="center"/>
        <w:rPr>
          <w:ins w:id="465" w:author="Caique Noboa" w:date="2021-05-20T21:11:00Z"/>
        </w:rPr>
        <w:pPrChange w:id="466" w:author="Caique Noboa" w:date="2021-05-20T21:43:00Z">
          <w:pPr>
            <w:jc w:val="both"/>
          </w:pPr>
        </w:pPrChange>
      </w:pPr>
      <w:ins w:id="467" w:author="Caique Noboa" w:date="2021-05-20T21:11:00Z">
        <w:r>
          <w:t>Juntando as equações:</w:t>
        </w:r>
      </w:ins>
    </w:p>
    <w:p w14:paraId="6D46080F" w14:textId="44BE7CAB" w:rsidR="00466A56" w:rsidRPr="00466A56" w:rsidRDefault="00466A56" w:rsidP="005E3277">
      <w:pPr>
        <w:jc w:val="both"/>
        <w:rPr>
          <w:ins w:id="468" w:author="Caique Noboa" w:date="2021-05-20T21:12:00Z"/>
          <w:rPrChange w:id="469" w:author="Caique Noboa" w:date="2021-05-20T21:12:00Z">
            <w:rPr>
              <w:ins w:id="470" w:author="Caique Noboa" w:date="2021-05-20T21:12:00Z"/>
            </w:rPr>
          </w:rPrChange>
        </w:rPr>
      </w:pPr>
      <m:oMathPara>
        <m:oMath>
          <m:r>
            <w:ins w:id="471" w:author="Caique Noboa" w:date="2021-05-20T21:11:00Z">
              <w:rPr>
                <w:rFonts w:ascii="Cambria Math" w:hAnsi="Cambria Math"/>
              </w:rPr>
              <m:t>ωL</m:t>
            </w:ins>
          </m:r>
          <m:r>
            <w:ins w:id="472" w:author="Caique Noboa" w:date="2021-05-20T21:11:00Z">
              <w:rPr>
                <w:rFonts w:ascii="Cambria Math" w:hAnsi="Cambria Math"/>
              </w:rPr>
              <m:t xml:space="preserve">1+ </m:t>
            </w:ins>
          </m:r>
          <m:r>
            <w:ins w:id="473" w:author="Caique Noboa" w:date="2021-05-20T21:11:00Z">
              <w:rPr>
                <w:rFonts w:ascii="Cambria Math" w:hAnsi="Cambria Math"/>
              </w:rPr>
              <m:t>ωL</m:t>
            </w:ins>
          </m:r>
          <m:r>
            <w:ins w:id="474" w:author="Caique Noboa" w:date="2021-05-20T21:11:00Z">
              <w:rPr>
                <w:rFonts w:ascii="Cambria Math" w:hAnsi="Cambria Math"/>
              </w:rPr>
              <m:t>2-</m:t>
            </w:ins>
          </m:r>
          <m:f>
            <m:fPr>
              <m:ctrlPr>
                <w:ins w:id="475" w:author="Caique Noboa" w:date="2021-05-20T21:11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476" w:author="Caique Noboa" w:date="2021-05-20T21:11:00Z">
                  <w:rPr>
                    <w:rFonts w:ascii="Cambria Math" w:hAnsi="Cambria Math"/>
                  </w:rPr>
                  <m:t>1</m:t>
                </w:ins>
              </m:r>
            </m:num>
            <m:den>
              <m:r>
                <w:ins w:id="477" w:author="Caique Noboa" w:date="2021-05-20T21:11:00Z">
                  <w:rPr>
                    <w:rFonts w:ascii="Cambria Math" w:hAnsi="Cambria Math"/>
                  </w:rPr>
                  <m:t>ω</m:t>
                </w:ins>
              </m:r>
              <m:r>
                <w:ins w:id="478" w:author="Caique Noboa" w:date="2021-05-20T21:11:00Z">
                  <w:rPr>
                    <w:rFonts w:ascii="Cambria Math" w:hAnsi="Cambria Math"/>
                  </w:rPr>
                  <m:t>C</m:t>
                </w:ins>
              </m:r>
            </m:den>
          </m:f>
          <m:r>
            <w:ins w:id="479" w:author="Caique Noboa" w:date="2021-05-20T21:11:00Z">
              <w:rPr>
                <w:rFonts w:ascii="Cambria Math" w:hAnsi="Cambria Math"/>
              </w:rPr>
              <m:t>=0</m:t>
            </w:ins>
          </m:r>
        </m:oMath>
      </m:oMathPara>
    </w:p>
    <w:p w14:paraId="5AC18882" w14:textId="4D9EBBA4" w:rsidR="00466A56" w:rsidRDefault="00466A56" w:rsidP="005E3277">
      <w:pPr>
        <w:jc w:val="both"/>
        <w:rPr>
          <w:ins w:id="480" w:author="Caique Noboa" w:date="2021-05-20T21:12:00Z"/>
        </w:rPr>
      </w:pPr>
    </w:p>
    <w:p w14:paraId="5D91694E" w14:textId="06A99912" w:rsidR="00466A56" w:rsidRDefault="00466A56" w:rsidP="005E3277">
      <w:pPr>
        <w:jc w:val="both"/>
        <w:rPr>
          <w:ins w:id="481" w:author="Caique Noboa" w:date="2021-05-20T21:12:00Z"/>
        </w:rPr>
      </w:pPr>
      <w:ins w:id="482" w:author="Caique Noboa" w:date="2021-05-20T21:12:00Z">
        <w:r>
          <w:t>Escolhemos:</w:t>
        </w:r>
      </w:ins>
    </w:p>
    <w:p w14:paraId="3361FD0A" w14:textId="074D2B89" w:rsidR="00466A56" w:rsidRDefault="00466A56" w:rsidP="005E3277">
      <w:pPr>
        <w:jc w:val="both"/>
        <w:rPr>
          <w:ins w:id="483" w:author="Caique Noboa" w:date="2021-05-20T21:11:00Z"/>
        </w:rPr>
      </w:pPr>
      <m:oMathPara>
        <m:oMath>
          <m:r>
            <w:ins w:id="484" w:author="Caique Noboa" w:date="2021-05-20T21:12:00Z">
              <w:rPr>
                <w:rFonts w:ascii="Cambria Math" w:hAnsi="Cambria Math"/>
              </w:rPr>
              <m:t>L1+L2=1mH</m:t>
            </w:ins>
          </m:r>
        </m:oMath>
      </m:oMathPara>
    </w:p>
    <w:p w14:paraId="652A0B8F" w14:textId="77777777" w:rsidR="00466A56" w:rsidRDefault="00466A56" w:rsidP="005E3277">
      <w:pPr>
        <w:jc w:val="both"/>
        <w:rPr>
          <w:ins w:id="485" w:author="Caique Noboa" w:date="2021-05-20T21:12:00Z"/>
        </w:rPr>
      </w:pPr>
    </w:p>
    <w:p w14:paraId="29643536" w14:textId="190A64EA" w:rsidR="00466A56" w:rsidRDefault="00466A56" w:rsidP="005E3277">
      <w:pPr>
        <w:jc w:val="both"/>
        <w:rPr>
          <w:ins w:id="486" w:author="Caique Noboa" w:date="2021-05-20T21:12:00Z"/>
        </w:rPr>
      </w:pPr>
      <w:ins w:id="487" w:author="Caique Noboa" w:date="2021-05-20T21:12:00Z">
        <w:r>
          <w:t>Então:</w:t>
        </w:r>
      </w:ins>
    </w:p>
    <w:p w14:paraId="3ECE1111" w14:textId="02718B87" w:rsidR="00466A56" w:rsidRDefault="00466A56" w:rsidP="005E3277">
      <w:pPr>
        <w:jc w:val="both"/>
        <w:rPr>
          <w:ins w:id="488" w:author="Caique Noboa" w:date="2021-05-20T21:12:00Z"/>
        </w:rPr>
      </w:pPr>
    </w:p>
    <w:p w14:paraId="59025F0E" w14:textId="79DCD67C" w:rsidR="00466A56" w:rsidRPr="00466A56" w:rsidRDefault="00466A56" w:rsidP="005E3277">
      <w:pPr>
        <w:jc w:val="both"/>
        <w:rPr>
          <w:ins w:id="489" w:author="Caique Noboa" w:date="2021-05-20T21:14:00Z"/>
          <w:rPrChange w:id="490" w:author="Caique Noboa" w:date="2021-05-20T21:14:00Z">
            <w:rPr>
              <w:ins w:id="491" w:author="Caique Noboa" w:date="2021-05-20T21:14:00Z"/>
            </w:rPr>
          </w:rPrChange>
        </w:rPr>
      </w:pPr>
      <m:oMathPara>
        <m:oMath>
          <m:f>
            <m:fPr>
              <m:ctrlPr>
                <w:ins w:id="492" w:author="Caique Noboa" w:date="2021-05-20T21:13:00Z">
                  <w:rPr>
                    <w:rFonts w:ascii="Cambria Math" w:hAnsi="Cambria Math"/>
                    <w:i/>
                  </w:rPr>
                </w:ins>
              </m:ctrlPr>
            </m:fPr>
            <m:num>
              <m:r>
                <w:ins w:id="493" w:author="Caique Noboa" w:date="2021-05-20T21:13:00Z">
                  <w:rPr>
                    <w:rFonts w:ascii="Cambria Math" w:hAnsi="Cambria Math"/>
                  </w:rPr>
                  <m:t>1</m:t>
                </w:ins>
              </m:r>
            </m:num>
            <m:den>
              <m:r>
                <w:ins w:id="494" w:author="Caique Noboa" w:date="2021-05-20T21:12:00Z">
                  <w:rPr>
                    <w:rFonts w:ascii="Cambria Math" w:hAnsi="Cambria Math"/>
                  </w:rPr>
                  <m:t>C</m:t>
                </w:ins>
              </m:r>
            </m:den>
          </m:f>
          <m:r>
            <w:ins w:id="495" w:author="Caique Noboa" w:date="2021-05-20T21:12:00Z">
              <w:rPr>
                <w:rFonts w:ascii="Cambria Math" w:hAnsi="Cambria Math"/>
              </w:rPr>
              <m:t xml:space="preserve">= </m:t>
            </w:ins>
          </m:r>
          <m:d>
            <m:dPr>
              <m:ctrlPr>
                <w:ins w:id="496" w:author="Caique Noboa" w:date="2021-05-20T21:14:00Z">
                  <w:rPr>
                    <w:rFonts w:ascii="Cambria Math" w:hAnsi="Cambria Math"/>
                    <w:i/>
                  </w:rPr>
                </w:ins>
              </m:ctrlPr>
            </m:dPr>
            <m:e>
              <m:r>
                <w:ins w:id="497" w:author="Caique Noboa" w:date="2021-05-20T21:14:00Z">
                  <w:rPr>
                    <w:rFonts w:ascii="Cambria Math" w:hAnsi="Cambria Math"/>
                  </w:rPr>
                  <m:t>ω</m:t>
                </w:ins>
              </m:r>
              <m:r>
                <w:ins w:id="498" w:author="Caique Noboa" w:date="2021-05-20T21:14:00Z">
                  <w:rPr>
                    <w:rFonts w:ascii="Cambria Math" w:hAnsi="Cambria Math"/>
                  </w:rPr>
                  <m:t>*</m:t>
                </w:ins>
              </m:r>
              <m:r>
                <w:ins w:id="499" w:author="Caique Noboa" w:date="2021-05-20T21:15:00Z">
                  <w:rPr>
                    <w:rFonts w:ascii="Cambria Math" w:hAnsi="Cambria Math"/>
                  </w:rPr>
                  <m:t>2</m:t>
                </w:ins>
              </m:r>
              <m:r>
                <w:ins w:id="500" w:author="Caique Noboa" w:date="2021-05-20T21:24:00Z">
                  <w:rPr>
                    <w:rFonts w:ascii="Cambria Math" w:hAnsi="Cambria Math"/>
                  </w:rPr>
                  <m:t>*</m:t>
                </w:ins>
              </m:r>
              <m:sSup>
                <m:sSupPr>
                  <m:ctrlPr>
                    <w:ins w:id="501" w:author="Caique Noboa" w:date="2021-05-20T21:24:00Z">
                      <w:rPr>
                        <w:rFonts w:ascii="Cambria Math" w:hAnsi="Cambria Math"/>
                        <w:i/>
                      </w:rPr>
                    </w:ins>
                  </m:ctrlPr>
                </m:sSupPr>
                <m:e>
                  <m:r>
                    <w:ins w:id="502" w:author="Caique Noboa" w:date="2021-05-20T21:24:00Z">
                      <w:rPr>
                        <w:rFonts w:ascii="Cambria Math" w:hAnsi="Cambria Math"/>
                      </w:rPr>
                      <m:t>10</m:t>
                    </w:ins>
                  </m:r>
                </m:e>
                <m:sup>
                  <m:r>
                    <w:ins w:id="503" w:author="Caique Noboa" w:date="2021-05-20T21:24:00Z">
                      <w:rPr>
                        <w:rFonts w:ascii="Cambria Math" w:hAnsi="Cambria Math"/>
                      </w:rPr>
                      <m:t>-3</m:t>
                    </w:ins>
                  </m:r>
                </m:sup>
              </m:sSup>
            </m:e>
          </m:d>
          <m:r>
            <w:ins w:id="504" w:author="Caique Noboa" w:date="2021-05-20T21:24:00Z">
              <w:rPr>
                <w:rFonts w:ascii="Cambria Math" w:hAnsi="Cambria Math"/>
              </w:rPr>
              <m:t>*</m:t>
            </w:ins>
          </m:r>
          <m:r>
            <w:ins w:id="505" w:author="Caique Noboa" w:date="2021-05-20T21:14:00Z">
              <w:rPr>
                <w:rFonts w:ascii="Cambria Math" w:hAnsi="Cambria Math"/>
              </w:rPr>
              <m:t>ω</m:t>
            </w:ins>
          </m:r>
        </m:oMath>
      </m:oMathPara>
    </w:p>
    <w:p w14:paraId="47AB6AD5" w14:textId="77777777" w:rsidR="00466A56" w:rsidRDefault="00466A56" w:rsidP="005E3277">
      <w:pPr>
        <w:jc w:val="both"/>
        <w:rPr>
          <w:ins w:id="506" w:author="Caique Noboa" w:date="2021-05-20T21:11:00Z"/>
        </w:rPr>
      </w:pPr>
    </w:p>
    <w:p w14:paraId="79A04C3C" w14:textId="3348F44D" w:rsidR="00D53045" w:rsidRDefault="00466A56" w:rsidP="005E3277">
      <w:pPr>
        <w:jc w:val="both"/>
        <w:rPr>
          <w:ins w:id="507" w:author="Caique Noboa" w:date="2021-05-20T21:12:00Z"/>
          <w:lang w:val="en-US"/>
        </w:rPr>
      </w:pPr>
      <m:oMathPara>
        <m:oMath>
          <m:r>
            <w:ins w:id="508" w:author="Caique Noboa" w:date="2021-05-20T21:16:00Z">
              <w:rPr>
                <w:rFonts w:ascii="Cambria Math" w:hAnsi="Cambria Math"/>
                <w:lang w:val="en-US"/>
              </w:rPr>
              <m:t>C=12,6 nF</m:t>
            </w:ins>
          </m:r>
        </m:oMath>
      </m:oMathPara>
    </w:p>
    <w:p w14:paraId="6C6E078F" w14:textId="0240777F" w:rsidR="005E3277" w:rsidDel="00466A56" w:rsidRDefault="005E3277" w:rsidP="005E3277">
      <w:pPr>
        <w:jc w:val="both"/>
        <w:rPr>
          <w:del w:id="509" w:author="Caique Noboa" w:date="2021-05-20T21:16:00Z"/>
          <w:sz w:val="22"/>
          <w:szCs w:val="22"/>
        </w:rPr>
      </w:pPr>
    </w:p>
    <w:p w14:paraId="5424D8EE" w14:textId="5510A372" w:rsidR="005E3277" w:rsidDel="00466A56" w:rsidRDefault="005E3277" w:rsidP="005E3277">
      <w:pPr>
        <w:jc w:val="both"/>
        <w:rPr>
          <w:del w:id="510" w:author="Caique Noboa" w:date="2021-05-20T21:11:00Z"/>
          <w:sz w:val="22"/>
          <w:szCs w:val="22"/>
        </w:rPr>
      </w:pPr>
    </w:p>
    <w:p w14:paraId="24A31687" w14:textId="7A5B2055" w:rsidR="005E3277" w:rsidDel="00466A56" w:rsidRDefault="005E3277" w:rsidP="005E3277">
      <w:pPr>
        <w:jc w:val="both"/>
        <w:rPr>
          <w:del w:id="511" w:author="Caique Noboa" w:date="2021-05-20T21:11:00Z"/>
          <w:sz w:val="22"/>
          <w:szCs w:val="22"/>
        </w:rPr>
      </w:pPr>
    </w:p>
    <w:p w14:paraId="1FA3FA62" w14:textId="415CD36A" w:rsidR="005E3277" w:rsidRPr="00D53045" w:rsidDel="00466A56" w:rsidRDefault="005E3277" w:rsidP="005E3277">
      <w:pPr>
        <w:jc w:val="both"/>
        <w:rPr>
          <w:del w:id="512" w:author="Caique Noboa" w:date="2021-05-20T21:11:00Z"/>
          <w:sz w:val="22"/>
          <w:szCs w:val="22"/>
          <w:lang w:val="en-US"/>
          <w:rPrChange w:id="513" w:author="Caique Noboa" w:date="2021-05-20T20:59:00Z">
            <w:rPr>
              <w:del w:id="514" w:author="Caique Noboa" w:date="2021-05-20T21:11:00Z"/>
              <w:sz w:val="22"/>
              <w:szCs w:val="22"/>
            </w:rPr>
          </w:rPrChange>
        </w:rPr>
      </w:pPr>
    </w:p>
    <w:p w14:paraId="70C9440F" w14:textId="77777777" w:rsidR="005E3277" w:rsidRPr="00D53045" w:rsidRDefault="005E3277" w:rsidP="005E3277">
      <w:pPr>
        <w:jc w:val="both"/>
        <w:rPr>
          <w:sz w:val="22"/>
          <w:szCs w:val="22"/>
          <w:lang w:val="en-US"/>
          <w:rPrChange w:id="515" w:author="Caique Noboa" w:date="2021-05-20T20:59:00Z">
            <w:rPr>
              <w:sz w:val="22"/>
              <w:szCs w:val="22"/>
            </w:rPr>
          </w:rPrChange>
        </w:rPr>
      </w:pPr>
    </w:p>
    <w:p w14:paraId="7444F812" w14:textId="3DCC6C3E" w:rsidR="005E3277" w:rsidRDefault="005E3277" w:rsidP="005E3277">
      <w:pPr>
        <w:jc w:val="both"/>
        <w:rPr>
          <w:ins w:id="516" w:author="Caique Noboa" w:date="2021-05-20T21:23:00Z"/>
          <w:sz w:val="22"/>
          <w:szCs w:val="22"/>
          <w:lang w:val="en-US"/>
        </w:rPr>
      </w:pPr>
    </w:p>
    <w:p w14:paraId="66616C93" w14:textId="2B24E281" w:rsidR="00466A56" w:rsidRPr="00D53045" w:rsidRDefault="00466A56" w:rsidP="005E3277">
      <w:pPr>
        <w:jc w:val="both"/>
        <w:rPr>
          <w:sz w:val="22"/>
          <w:szCs w:val="22"/>
          <w:lang w:val="en-US"/>
          <w:rPrChange w:id="517" w:author="Caique Noboa" w:date="2021-05-20T20:59:00Z">
            <w:rPr>
              <w:sz w:val="22"/>
              <w:szCs w:val="22"/>
            </w:rPr>
          </w:rPrChange>
        </w:rPr>
      </w:pPr>
      <w:ins w:id="518" w:author="Caique Noboa" w:date="2021-05-20T21:23:00Z">
        <w:r w:rsidRPr="00466A56">
          <w:rPr>
            <w:sz w:val="22"/>
            <w:szCs w:val="22"/>
            <w:lang w:val="en-US"/>
          </w:rPr>
          <w:lastRenderedPageBreak/>
          <w:drawing>
            <wp:inline distT="0" distB="0" distL="0" distR="0" wp14:anchorId="411227F5" wp14:editId="7093CB93">
              <wp:extent cx="4829849" cy="4696480"/>
              <wp:effectExtent l="0" t="0" r="8890" b="8890"/>
              <wp:docPr id="18" name="Picture 18" descr="Chart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Picture 18" descr="Chart&#10;&#10;Description automatically generated with medium confidence"/>
                      <pic:cNvPicPr/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9849" cy="4696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EDB7DD" w14:textId="77777777" w:rsidR="005E3277" w:rsidRPr="00D53045" w:rsidRDefault="005E3277" w:rsidP="005E3277">
      <w:pPr>
        <w:jc w:val="both"/>
        <w:rPr>
          <w:sz w:val="22"/>
          <w:szCs w:val="22"/>
          <w:lang w:val="en-US"/>
          <w:rPrChange w:id="519" w:author="Caique Noboa" w:date="2021-05-20T20:59:00Z">
            <w:rPr>
              <w:sz w:val="22"/>
              <w:szCs w:val="22"/>
            </w:rPr>
          </w:rPrChange>
        </w:rPr>
      </w:pPr>
    </w:p>
    <w:p w14:paraId="7EB34D5B" w14:textId="77777777" w:rsidR="005E3277" w:rsidRPr="00D10E9E" w:rsidRDefault="005E3277" w:rsidP="005E3277">
      <w:pPr>
        <w:jc w:val="both"/>
        <w:rPr>
          <w:szCs w:val="24"/>
          <w:rPrChange w:id="520" w:author="Caique Noboa" w:date="2021-05-20T22:13:00Z">
            <w:rPr>
              <w:sz w:val="22"/>
              <w:szCs w:val="22"/>
            </w:rPr>
          </w:rPrChange>
        </w:rPr>
      </w:pPr>
      <w:r w:rsidRPr="00D10E9E">
        <w:rPr>
          <w:szCs w:val="24"/>
          <w:rPrChange w:id="521" w:author="Caique Noboa" w:date="2021-05-20T22:13:00Z">
            <w:rPr>
              <w:sz w:val="22"/>
              <w:szCs w:val="22"/>
            </w:rPr>
          </w:rPrChange>
        </w:rPr>
        <w:t>Maior sinal de saída não saturado na frequência central</w:t>
      </w:r>
    </w:p>
    <w:p w14:paraId="3FABA57A" w14:textId="77777777" w:rsidR="005E3277" w:rsidRDefault="005E3277" w:rsidP="005E3277">
      <w:pPr>
        <w:jc w:val="both"/>
        <w:rPr>
          <w:sz w:val="22"/>
          <w:szCs w:val="22"/>
        </w:rPr>
      </w:pPr>
    </w:p>
    <w:p w14:paraId="36F81841" w14:textId="77777777" w:rsidR="005E3277" w:rsidRDefault="005E3277" w:rsidP="005E3277">
      <w:pPr>
        <w:jc w:val="both"/>
        <w:rPr>
          <w:sz w:val="22"/>
          <w:szCs w:val="22"/>
        </w:rPr>
      </w:pPr>
    </w:p>
    <w:p w14:paraId="66C754C5" w14:textId="77777777" w:rsidR="005E3277" w:rsidRDefault="005E3277" w:rsidP="005E3277">
      <w:pPr>
        <w:jc w:val="both"/>
        <w:rPr>
          <w:sz w:val="22"/>
          <w:szCs w:val="22"/>
        </w:rPr>
      </w:pPr>
    </w:p>
    <w:p w14:paraId="080BFDA2" w14:textId="77777777" w:rsidR="005E3277" w:rsidRDefault="005E3277" w:rsidP="005E3277">
      <w:pPr>
        <w:jc w:val="both"/>
        <w:rPr>
          <w:sz w:val="22"/>
          <w:szCs w:val="22"/>
        </w:rPr>
      </w:pPr>
    </w:p>
    <w:p w14:paraId="4F0DF130" w14:textId="77777777" w:rsidR="005E3277" w:rsidRDefault="005E3277" w:rsidP="005E3277">
      <w:pPr>
        <w:jc w:val="both"/>
        <w:rPr>
          <w:sz w:val="22"/>
          <w:szCs w:val="22"/>
        </w:rPr>
      </w:pPr>
    </w:p>
    <w:p w14:paraId="64EAA743" w14:textId="77777777" w:rsidR="005E3277" w:rsidRDefault="005E3277" w:rsidP="005E3277">
      <w:pPr>
        <w:jc w:val="both"/>
        <w:rPr>
          <w:sz w:val="22"/>
          <w:szCs w:val="22"/>
        </w:rPr>
      </w:pPr>
    </w:p>
    <w:p w14:paraId="191F939A" w14:textId="77777777" w:rsidR="005E3277" w:rsidRDefault="005E3277" w:rsidP="005E3277">
      <w:pPr>
        <w:jc w:val="both"/>
        <w:rPr>
          <w:sz w:val="22"/>
          <w:szCs w:val="22"/>
        </w:rPr>
      </w:pPr>
    </w:p>
    <w:p w14:paraId="6B6E41C0" w14:textId="77777777" w:rsidR="005E3277" w:rsidRDefault="005E3277" w:rsidP="005E3277">
      <w:pPr>
        <w:jc w:val="both"/>
        <w:rPr>
          <w:sz w:val="22"/>
          <w:szCs w:val="22"/>
        </w:rPr>
      </w:pPr>
    </w:p>
    <w:p w14:paraId="7FDD5589" w14:textId="77777777" w:rsidR="005E3277" w:rsidRDefault="005E3277" w:rsidP="005E3277">
      <w:pPr>
        <w:jc w:val="both"/>
        <w:rPr>
          <w:sz w:val="22"/>
          <w:szCs w:val="22"/>
        </w:rPr>
      </w:pPr>
    </w:p>
    <w:p w14:paraId="69277376" w14:textId="77777777" w:rsidR="005E3277" w:rsidRPr="00A004DA" w:rsidRDefault="005E3277" w:rsidP="005E3277">
      <w:pPr>
        <w:jc w:val="both"/>
        <w:rPr>
          <w:sz w:val="22"/>
          <w:szCs w:val="22"/>
        </w:rPr>
      </w:pPr>
    </w:p>
    <w:p w14:paraId="4E89913B" w14:textId="73DBE223" w:rsidR="006E70A1" w:rsidRDefault="005E3277" w:rsidP="005E327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8) </w:t>
      </w:r>
      <w:r w:rsidR="006E70A1">
        <w:rPr>
          <w:sz w:val="22"/>
          <w:szCs w:val="22"/>
        </w:rPr>
        <w:t>Discussão e Conclusão Final sobre a Disciplina</w:t>
      </w:r>
    </w:p>
    <w:p w14:paraId="0E956804" w14:textId="52D81637" w:rsidR="005D4E31" w:rsidRDefault="005D4E31" w:rsidP="006A3598">
      <w:pPr>
        <w:jc w:val="both"/>
        <w:rPr>
          <w:ins w:id="522" w:author="Caique Noboa" w:date="2021-05-20T20:51:00Z"/>
        </w:rPr>
      </w:pPr>
    </w:p>
    <w:p w14:paraId="449C5C77" w14:textId="1F66B9EF" w:rsidR="00876C11" w:rsidRDefault="00876C11" w:rsidP="006A3598">
      <w:pPr>
        <w:jc w:val="both"/>
        <w:rPr>
          <w:ins w:id="523" w:author="Caique Noboa" w:date="2021-05-20T20:52:00Z"/>
        </w:rPr>
      </w:pPr>
      <w:ins w:id="524" w:author="Caique Noboa" w:date="2021-05-20T20:51:00Z">
        <w:r>
          <w:t xml:space="preserve">A disciplina forneceu muito </w:t>
        </w:r>
      </w:ins>
      <w:ins w:id="525" w:author="Caique Noboa" w:date="2021-05-20T20:52:00Z">
        <w:r>
          <w:t>aprendizado durante o semestre</w:t>
        </w:r>
      </w:ins>
      <w:ins w:id="526" w:author="Caique Noboa" w:date="2021-05-20T20:53:00Z">
        <w:r>
          <w:t>, ao</w:t>
        </w:r>
      </w:ins>
      <w:ins w:id="527" w:author="Caique Noboa" w:date="2021-05-20T20:52:00Z">
        <w:r>
          <w:t xml:space="preserve"> final da disciplina aprendemos muito sobre ampl</w:t>
        </w:r>
      </w:ins>
      <w:ins w:id="528" w:author="Caique Noboa" w:date="2021-05-20T20:53:00Z">
        <w:r>
          <w:t>ificadores e seus usos.</w:t>
        </w:r>
      </w:ins>
      <w:ins w:id="529" w:author="Caique Noboa" w:date="2021-05-20T22:11:00Z">
        <w:r w:rsidR="00883E78">
          <w:t xml:space="preserve"> </w:t>
        </w:r>
        <w:r w:rsidR="00D10E9E">
          <w:t xml:space="preserve">Muito mais conhecimento que seria aprendido </w:t>
        </w:r>
      </w:ins>
      <w:ins w:id="530" w:author="Caique Noboa" w:date="2021-05-20T22:12:00Z">
        <w:r w:rsidR="00D10E9E">
          <w:t>em</w:t>
        </w:r>
      </w:ins>
      <w:ins w:id="531" w:author="Caique Noboa" w:date="2021-05-20T22:11:00Z">
        <w:r w:rsidR="00D10E9E">
          <w:t xml:space="preserve"> matérias do meu curso (Engenharia de Computação)</w:t>
        </w:r>
      </w:ins>
      <w:ins w:id="532" w:author="Caique Noboa" w:date="2021-05-20T22:12:00Z">
        <w:r w:rsidR="00D10E9E">
          <w:t>, e acredito que isso foi muito gratificante</w:t>
        </w:r>
      </w:ins>
      <w:ins w:id="533" w:author="Caique Noboa" w:date="2021-05-20T22:11:00Z">
        <w:r w:rsidR="00D10E9E">
          <w:t>.</w:t>
        </w:r>
      </w:ins>
    </w:p>
    <w:p w14:paraId="735E500C" w14:textId="77777777" w:rsidR="00876C11" w:rsidRDefault="00876C11" w:rsidP="006A3598">
      <w:pPr>
        <w:jc w:val="both"/>
        <w:rPr>
          <w:ins w:id="534" w:author="Caique Noboa" w:date="2021-05-20T20:52:00Z"/>
        </w:rPr>
      </w:pPr>
    </w:p>
    <w:p w14:paraId="46D914C5" w14:textId="31840CEC" w:rsidR="00876C11" w:rsidRDefault="00876C11" w:rsidP="006A3598">
      <w:pPr>
        <w:jc w:val="both"/>
        <w:rPr>
          <w:ins w:id="535" w:author="Caique Noboa" w:date="2021-05-20T20:52:00Z"/>
        </w:rPr>
      </w:pPr>
      <w:ins w:id="536" w:author="Caique Noboa" w:date="2021-05-20T20:52:00Z">
        <w:r>
          <w:t>A pior parte foi o semestre ser curto, e não ser possível dedicar o tempo necessário em todas as partes da disciplina</w:t>
        </w:r>
      </w:ins>
      <w:ins w:id="537" w:author="Caique Noboa" w:date="2021-05-20T22:13:00Z">
        <w:r w:rsidR="00D10E9E">
          <w:t>, acabou sendo muito corrido, principalmente por outros professores que não conseguiram regular a quantidade de trabalhos</w:t>
        </w:r>
      </w:ins>
      <w:ins w:id="538" w:author="Caique Noboa" w:date="2021-05-20T20:52:00Z">
        <w:r>
          <w:t>.</w:t>
        </w:r>
      </w:ins>
    </w:p>
    <w:p w14:paraId="105E677E" w14:textId="31F09094" w:rsidR="00876C11" w:rsidRDefault="00876C11" w:rsidP="006A3598">
      <w:pPr>
        <w:jc w:val="both"/>
        <w:rPr>
          <w:ins w:id="539" w:author="Caique Noboa" w:date="2021-05-20T22:13:00Z"/>
        </w:rPr>
      </w:pPr>
    </w:p>
    <w:p w14:paraId="74E7453F" w14:textId="623B0F23" w:rsidR="00D10E9E" w:rsidRPr="009D3D97" w:rsidRDefault="00D10E9E" w:rsidP="006A3598">
      <w:pPr>
        <w:jc w:val="both"/>
      </w:pPr>
      <w:ins w:id="540" w:author="Caique Noboa" w:date="2021-05-20T22:13:00Z">
        <w:r>
          <w:t xml:space="preserve">Infelizmente devido a problemas familiares não consegui </w:t>
        </w:r>
      </w:ins>
      <w:ins w:id="541" w:author="Caique Noboa" w:date="2021-05-20T22:14:00Z">
        <w:r>
          <w:t>finalizar a disciplina como eu gostaria.</w:t>
        </w:r>
      </w:ins>
    </w:p>
    <w:sectPr w:rsidR="00D10E9E" w:rsidRPr="009D3D97" w:rsidSect="009D3D97">
      <w:footerReference w:type="even" r:id="rId43"/>
      <w:footerReference w:type="default" r:id="rId44"/>
      <w:pgSz w:w="12240" w:h="15840"/>
      <w:pgMar w:top="851" w:right="851" w:bottom="851" w:left="85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66EB7" w14:textId="77777777" w:rsidR="00922C75" w:rsidRDefault="00922C75">
      <w:r>
        <w:separator/>
      </w:r>
    </w:p>
  </w:endnote>
  <w:endnote w:type="continuationSeparator" w:id="0">
    <w:p w14:paraId="17BA6B07" w14:textId="77777777" w:rsidR="00922C75" w:rsidRDefault="0092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13C6" w14:textId="77777777" w:rsidR="00EB57ED" w:rsidRDefault="00EB57ED" w:rsidP="001D0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1E6EDE" w14:textId="77777777" w:rsidR="00EB57ED" w:rsidRDefault="00EB57ED" w:rsidP="00C23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F97E" w14:textId="77777777" w:rsidR="00EB57ED" w:rsidRDefault="00EB57ED" w:rsidP="001D0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5D6A">
      <w:rPr>
        <w:rStyle w:val="PageNumber"/>
        <w:noProof/>
      </w:rPr>
      <w:t>8</w:t>
    </w:r>
    <w:r>
      <w:rPr>
        <w:rStyle w:val="PageNumber"/>
      </w:rPr>
      <w:fldChar w:fldCharType="end"/>
    </w:r>
  </w:p>
  <w:p w14:paraId="6F77091F" w14:textId="77777777" w:rsidR="00EB57ED" w:rsidRDefault="00EB57ED" w:rsidP="00C233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CF7E" w14:textId="77777777" w:rsidR="00922C75" w:rsidRDefault="00922C75">
      <w:r>
        <w:separator/>
      </w:r>
    </w:p>
  </w:footnote>
  <w:footnote w:type="continuationSeparator" w:id="0">
    <w:p w14:paraId="1661A333" w14:textId="77777777" w:rsidR="00922C75" w:rsidRDefault="0092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B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C27637E"/>
    <w:multiLevelType w:val="multilevel"/>
    <w:tmpl w:val="32E024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B8C7046"/>
    <w:multiLevelType w:val="singleLevel"/>
    <w:tmpl w:val="D602C82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9D8071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2314FB7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7C063B31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ique Noboa">
    <w15:presenceInfo w15:providerId="Windows Live" w15:userId="bafd0d34fb8cf2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4B"/>
    <w:rsid w:val="00003AA6"/>
    <w:rsid w:val="000106FD"/>
    <w:rsid w:val="00016E8C"/>
    <w:rsid w:val="00045847"/>
    <w:rsid w:val="00065DDF"/>
    <w:rsid w:val="00076F91"/>
    <w:rsid w:val="00080A63"/>
    <w:rsid w:val="000908F0"/>
    <w:rsid w:val="000A3300"/>
    <w:rsid w:val="000C55DF"/>
    <w:rsid w:val="000C77A5"/>
    <w:rsid w:val="000D1357"/>
    <w:rsid w:val="0011707A"/>
    <w:rsid w:val="001200A3"/>
    <w:rsid w:val="00122B49"/>
    <w:rsid w:val="001459CC"/>
    <w:rsid w:val="001A0D63"/>
    <w:rsid w:val="001A20E0"/>
    <w:rsid w:val="001C1938"/>
    <w:rsid w:val="001D0351"/>
    <w:rsid w:val="001E0E2E"/>
    <w:rsid w:val="001F0B23"/>
    <w:rsid w:val="001F3130"/>
    <w:rsid w:val="00201BD7"/>
    <w:rsid w:val="002070EE"/>
    <w:rsid w:val="00214C46"/>
    <w:rsid w:val="00225EE4"/>
    <w:rsid w:val="00231BE7"/>
    <w:rsid w:val="00286A4A"/>
    <w:rsid w:val="002C2474"/>
    <w:rsid w:val="002D2C98"/>
    <w:rsid w:val="002E7355"/>
    <w:rsid w:val="002F0DA1"/>
    <w:rsid w:val="00320268"/>
    <w:rsid w:val="00322190"/>
    <w:rsid w:val="00345BD8"/>
    <w:rsid w:val="003466EE"/>
    <w:rsid w:val="00347137"/>
    <w:rsid w:val="00357BFE"/>
    <w:rsid w:val="003835D7"/>
    <w:rsid w:val="003877F2"/>
    <w:rsid w:val="003B29AF"/>
    <w:rsid w:val="003B509A"/>
    <w:rsid w:val="003D1756"/>
    <w:rsid w:val="004103C6"/>
    <w:rsid w:val="004407E4"/>
    <w:rsid w:val="00454ECE"/>
    <w:rsid w:val="00466A56"/>
    <w:rsid w:val="004C0589"/>
    <w:rsid w:val="004C33ED"/>
    <w:rsid w:val="004D6ABD"/>
    <w:rsid w:val="004F5EA3"/>
    <w:rsid w:val="00512562"/>
    <w:rsid w:val="00521034"/>
    <w:rsid w:val="005229B4"/>
    <w:rsid w:val="0055148D"/>
    <w:rsid w:val="00592271"/>
    <w:rsid w:val="00595663"/>
    <w:rsid w:val="005A1B8D"/>
    <w:rsid w:val="005C5975"/>
    <w:rsid w:val="005D4E31"/>
    <w:rsid w:val="005D4FF3"/>
    <w:rsid w:val="005E3277"/>
    <w:rsid w:val="00610E15"/>
    <w:rsid w:val="00620BCC"/>
    <w:rsid w:val="00625493"/>
    <w:rsid w:val="00632F3A"/>
    <w:rsid w:val="00635994"/>
    <w:rsid w:val="006418A2"/>
    <w:rsid w:val="00670C0D"/>
    <w:rsid w:val="006749DE"/>
    <w:rsid w:val="006A3598"/>
    <w:rsid w:val="006C78A2"/>
    <w:rsid w:val="006E70A1"/>
    <w:rsid w:val="006F3D0A"/>
    <w:rsid w:val="0071081F"/>
    <w:rsid w:val="007470F0"/>
    <w:rsid w:val="007577F3"/>
    <w:rsid w:val="007871C4"/>
    <w:rsid w:val="007A4708"/>
    <w:rsid w:val="007B2399"/>
    <w:rsid w:val="007B33A1"/>
    <w:rsid w:val="007C12CB"/>
    <w:rsid w:val="007C70C0"/>
    <w:rsid w:val="007E5770"/>
    <w:rsid w:val="007E6C37"/>
    <w:rsid w:val="007F0496"/>
    <w:rsid w:val="00822965"/>
    <w:rsid w:val="0083047E"/>
    <w:rsid w:val="00852D7D"/>
    <w:rsid w:val="00855E2E"/>
    <w:rsid w:val="00863575"/>
    <w:rsid w:val="00876C11"/>
    <w:rsid w:val="00883E78"/>
    <w:rsid w:val="00887559"/>
    <w:rsid w:val="008911E5"/>
    <w:rsid w:val="008A41A1"/>
    <w:rsid w:val="008B183E"/>
    <w:rsid w:val="00921777"/>
    <w:rsid w:val="00922C75"/>
    <w:rsid w:val="00963700"/>
    <w:rsid w:val="00984CD2"/>
    <w:rsid w:val="0099153D"/>
    <w:rsid w:val="009B6BE7"/>
    <w:rsid w:val="009D3D97"/>
    <w:rsid w:val="009E28D2"/>
    <w:rsid w:val="00A031DD"/>
    <w:rsid w:val="00A12811"/>
    <w:rsid w:val="00A40BFC"/>
    <w:rsid w:val="00A41FD9"/>
    <w:rsid w:val="00A46FD0"/>
    <w:rsid w:val="00A6176E"/>
    <w:rsid w:val="00A86FD5"/>
    <w:rsid w:val="00AA170B"/>
    <w:rsid w:val="00AB1BD5"/>
    <w:rsid w:val="00AC3342"/>
    <w:rsid w:val="00AE1A13"/>
    <w:rsid w:val="00AE7522"/>
    <w:rsid w:val="00B002E7"/>
    <w:rsid w:val="00B03C71"/>
    <w:rsid w:val="00B57CCC"/>
    <w:rsid w:val="00B724D2"/>
    <w:rsid w:val="00B85D6A"/>
    <w:rsid w:val="00B90A55"/>
    <w:rsid w:val="00BA406F"/>
    <w:rsid w:val="00BB38CE"/>
    <w:rsid w:val="00BE0591"/>
    <w:rsid w:val="00BF4E3E"/>
    <w:rsid w:val="00C078EB"/>
    <w:rsid w:val="00C20448"/>
    <w:rsid w:val="00C2339E"/>
    <w:rsid w:val="00C33153"/>
    <w:rsid w:val="00C71D72"/>
    <w:rsid w:val="00C76585"/>
    <w:rsid w:val="00C958B6"/>
    <w:rsid w:val="00CB07E0"/>
    <w:rsid w:val="00CC709A"/>
    <w:rsid w:val="00CE2C22"/>
    <w:rsid w:val="00CF595F"/>
    <w:rsid w:val="00D10E9E"/>
    <w:rsid w:val="00D506C8"/>
    <w:rsid w:val="00D53045"/>
    <w:rsid w:val="00D53655"/>
    <w:rsid w:val="00D62E6A"/>
    <w:rsid w:val="00D83C4B"/>
    <w:rsid w:val="00DA22FC"/>
    <w:rsid w:val="00DA2E14"/>
    <w:rsid w:val="00E22722"/>
    <w:rsid w:val="00E567FF"/>
    <w:rsid w:val="00E62AE1"/>
    <w:rsid w:val="00EB57ED"/>
    <w:rsid w:val="00EE0A95"/>
    <w:rsid w:val="00EE6522"/>
    <w:rsid w:val="00EF63DC"/>
    <w:rsid w:val="00F07FA5"/>
    <w:rsid w:val="00F1049F"/>
    <w:rsid w:val="00F2330E"/>
    <w:rsid w:val="00F56270"/>
    <w:rsid w:val="00F6010D"/>
    <w:rsid w:val="00F74215"/>
    <w:rsid w:val="00F83646"/>
    <w:rsid w:val="00F84333"/>
    <w:rsid w:val="00F8508C"/>
    <w:rsid w:val="00FA4BA1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787D384D"/>
  <w15:chartTrackingRefBased/>
  <w15:docId w15:val="{A1EB63B0-F71E-47C4-88CC-E70FDD1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2E6A"/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CF59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120" w:line="360" w:lineRule="auto"/>
      <w:outlineLvl w:val="0"/>
    </w:pPr>
    <w:rPr>
      <w:b/>
      <w:caps/>
      <w:kern w:val="28"/>
    </w:rPr>
  </w:style>
  <w:style w:type="paragraph" w:styleId="TOC2">
    <w:name w:val="toc 2"/>
    <w:basedOn w:val="Normal"/>
    <w:next w:val="Normal"/>
    <w:autoRedefine/>
    <w:semiHidden/>
    <w:pPr>
      <w:spacing w:before="240" w:line="360" w:lineRule="auto"/>
    </w:pPr>
    <w:rPr>
      <w:rFonts w:ascii="Arial" w:hAnsi="Arial"/>
      <w:b/>
      <w:smallCaps/>
      <w:sz w:val="20"/>
    </w:rPr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rsid w:val="00F07FA5"/>
    <w:pPr>
      <w:tabs>
        <w:tab w:val="center" w:pos="4419"/>
        <w:tab w:val="right" w:pos="8838"/>
      </w:tabs>
    </w:pPr>
    <w:rPr>
      <w:sz w:val="20"/>
    </w:rPr>
  </w:style>
  <w:style w:type="paragraph" w:styleId="Footer">
    <w:name w:val="footer"/>
    <w:basedOn w:val="Normal"/>
    <w:rsid w:val="00C2339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C2339E"/>
  </w:style>
  <w:style w:type="paragraph" w:styleId="BalloonText">
    <w:name w:val="Balloon Text"/>
    <w:basedOn w:val="Normal"/>
    <w:link w:val="BalloonTextChar"/>
    <w:rsid w:val="007C7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C70C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3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customXml" Target="ink/ink5.xml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2.jpeg"/><Relationship Id="rId19" Type="http://schemas.openxmlformats.org/officeDocument/2006/relationships/customXml" Target="ink/ink4.xml"/><Relationship Id="rId31" Type="http://schemas.openxmlformats.org/officeDocument/2006/relationships/image" Target="media/image17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microsoft.com/office/2011/relationships/people" Target="people.xml"/><Relationship Id="rId20" Type="http://schemas.openxmlformats.org/officeDocument/2006/relationships/image" Target="media/image8.png"/><Relationship Id="rId41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1T00:28:02.469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58 146,'-2'0,"-2"0,-3 0,-1 0,-2 0,-2 0,2 0,5 0,5 0,5 0,2 0,3 0,1 0,-1-3,-3-4,-2-2,-4 1,-4 1,-1 4,0 6,0 5,3 2,2 1,2-1,5-2,2-3,1-2,1-1,1-1,-2-2,1 1,-1-1,-2-1,-2-2,-3-5,-2-1,-1-2,-3 1,-2 3,-3 3,-2 2,-1 1,-1 2,-2 0,2 2,0 1,2 3,3 3,2 1,2 2,1-1,5-1,3-3,2-3,2-1,0-2,1-1,-3-2,-2-2,-2-3,-2-4,-2-1,-3-1,-2 2,-3 3,0 4,3 7,4 3,3 0,4-1,2-1,3-2,0-2,-3-3,-2-4,-5-1,-4-2,-3 1,-3 2,-2 4,0 5,3 3,2 4,4 2,4-2,3-3,4-1,0-5,-1-3,-2-3,-5 0,-2-2,-3 1,-2 2,-3 1,-2 2,0 1,-1 1,1 2,2 0,1 3,2 3,2 2,1 2,1 0,3 0,3-2,2-3,1-2,2-3,1-1,-2-2,2-4,-2-2,-2-3,-2-3,-4 2,-3 2,-4 3,-3 2,-1 3,-1 0,0 5,1 3,3 2,5 0,3-2,4-2,4-2,0-1,4-1,1-1,0-1,-1 1,-3-2,-2-4,-3-4,-3 0,-3 0,-3 2,-1 5,2 2,2 5,3 3,2-1,3-2,2 0,3-2,1-1,0 0,0-1,0 0,2-1,1 1,0 0,-4-2,-1 0,-1-1,-1 1,1 1,1 0,2 1,-1 0,0 0,0 0,-1 0,0 0,0 0,2 0,0 0,-2-2,-1 0,-1 0,1 0,-1 0,1 2,2-1,-1-1,-1 0,1 0,-1 0,-2-1,0 0,0-2,-3 1,-4 0,-4 2,-6 0,-4 1,-2 1,0 0,1 0,-2 0,1 1,1-1,5 0,7 0,6 0,4-2,3 0,1-1,0 1,0 1,2 0,-1 1,-4 0,-8 0,-4 0,-4 0,-2 0,-2 0,-1 0,-2 0,4 0,5 0,5 0,4 0,4 0,1 0,2 0,3 0,0 0,0 0,-1 0,-4 0,-6 0,-7 0,-4 0,-3 0,-1 0,-1 0,1 2,0 0,-2 1,1-1,1 1,8 0,5 0,6-1,5-1,0 0,4-1,-1 0,0 0,-1 0,-1 0,-1-1,-1 1,1 0,1 0,0-2,-1 0,0 0,-5 0,-4 1,-5 0,-6 1,-3-1,-2 1,0 1,0-1,1 0,0 0,-1 0,3 0,5 0,6 0,4 0,3 0,2 0,1 0,2 0,1 0,0-2,-1 0,-1-1,0 0,-1-1,2-3,0 0,-2-1,-2 2,1 0,-1 1,-3 1,-4 0,-5 2,-5 1,-3 0,-2 3,0 1,0 3,1 2,0 3,-1 0,2 0,4-1,3-1,5-2,3-2,3-2,3-2,0 0,2-1,1 0,1-1,-3-1,-2-3,-3-1,-7-1,-4 1,-2 4,5 2,2-1,1-2,-2 0,0 1,0 4,2 1,3 2,2 0,1-1,3 0,-2-4,1-1,-2-3,-2-2,-4 0,-3 1,-2 3,0 4,1 3,0 2,1 3,1 2,1-2,0-5,0-4,0-6,0-2,1-3,-3 1,0 4,-2 4,0 4,0 4,1 4,2-2,0-4,0-5,3-4,0-3,1-2,-1-2,-1-2,0-1,0 6,-1 6,0 4,0 5,0 3,0 0,1 0,2-4,-1-5,0-4,-1-4,0-4,-1-2,0-1,0 5,0 6,0 6,0 5,0 2,0 1,0 1,0-4,0-4,0-6,0-3,0-5,0-3,0 0,2 0,0 0,0 0,0 5,0 7,-2 8,1 3,-1 3,0 1,0-1,0 0,0-1,0-4,0-5,0-5,0-4,0-3,0-3,0 2,0 4,0 6,0 4,0 3,0 2,-2 0,-1 0,1 3,0 0,1 0,-2-2,0-4,1-7,0-5,1-4,0-1,1-1,0 0,0 0,0-2,0 4,0 5,0 6,0 3,0 4,0 2,0 1,0 3,0 0,0-1,2-1,2-6,3-7,-1-5,2-3,-2-3,-1 0,-2 4,-1 4,-1 5,-1 6,-2 4,0 1,-3 1,1-4,0-5,1-7,1-4,1-4,-1 1,-1 4,1 6,-1 5,-1 4,1-2,1-6,1-4,0-4,1-3,0-1,0 4,0 3,0 6,0 5,0 3,0 2,2 0,2-6,1-6,-1-5,1-2,0-2,-2 0,0 2,-2 5,2 2,-1 5,1 3,-2 3,0 1,0-4,-1-5,0-6,0-5,0-2,0-2,0 3,0 5,0 7,-2 5,0 2,-1 2,3-2,1-3,1-6,-1-6,2-2,0-2,0-2,-1 4,0 6,-2 6,4 1,3 0,0-5,-1-4,0-2,-1 0</inkml:trace>
  <inkml:trace contextRef="#ctx0" brushRef="#br0" timeOffset="2959.98">829 83,'0'2,"0"2,0 4,0 3,0 1,0 0,0-3,2-6,0-6,1-2,-1 3,-1 3,0 3,-1 3,0 2,-2-1,-2-1,-2-2,-3-2,-4-4,-2-1,-3 0,-1-2,1-2,1 1,2 0,2-2,1 0,1 1,-1 0,-1-1,1 1,0 1,-2 0,-1 1,-1 0,1 2,2 1,0 0,-2 1,-3 0,0 1,2-1,-3 0,1 0,2 0,1 2,2 1,-1-1,-2 0,1 1,1 0,0 3,0 1,0-1,1-2,0-1,2-1,-1-1,2-1,-3 0,0 1,1 2,-1-1,2-1,-1 1,1-2,1 1,1 1,6 0,6 0,3 0,5-1,4 0,2-1,-1 0,-2 0,0 0,0 0,0 0,-1 0,0 0,-5 0,-5 0,-7 0,-5 0,-2 0,-1 0,-3 0,1 0,-3 0,2 0,0 0,1 0,2 0,0 0,5 0,7 0,6 0,7 0,2 0,3 0,2 0,-2 0,0 0,-1 0,-2 0,1 0,2-2,-2 0,3 0,-1 0,-1 0,0 2,-1-1,2-3,0 0,2-1,2 2,2 0,-2 1,0 2,-2-2,-3-1,-1 1,-1 0,-1 1,-2 0,0-1,-1 0,-1 0,2 0,1 1,0 0,-1 1,0 0,-1 0,0-2,2 0,-1-1,1 2,0-1,-2 1,1 1,-1 0,1 0,-1-2,0 0,-3 0,0 0,-1 1,-2 0,-4 1,-7-1,-2 1,-4 1,2-3,0-1,2 1,2-3,3-3,1-2,1 2</inkml:trace>
  <inkml:trace contextRef="#ctx0" brushRef="#br0" timeOffset="3832.79">808 72,'0'2,"-4"2,0 3,-1 1,1 2,4-2,0 3,4-2,-1 0,1 0,-1-3,0-6,1-5,-1-4,-1-2,-1 0,0-1,-1 4,0 4,0 6,0 4,0 4,0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1T00:27:50.236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934 125,'-2'0,"-2"0,-3 0,-1 0,-2 0,-2 0,-1 0,1 2,2 0,0 1,0-2,2 3,4-1,3-2,1-3,1-4,-2-1,-2-1,-3 2,-3 2,-3 1,0 1,-1 2,1 0,0 0,0 0,3 4,-1 6,1 4,2 3,3 2,1-1,2-1,0-2,2-1,3-2,2-2,4-4,0-2,1-2,0-1,1-2,1-1,-2-5,0 0,-2-4,-1-1,-2 0,-2 0,-2 0,-1 0,2 1,-1 0,0-1,0-1,-3 2,-3 2,-4 4,-1 8,1 4,1 4,0 1,3 1,1-1,1 2,5-1,3-4,3-3,0-4,0-4,-1-4,-3-3,-1-1,-2-1,-1 0,-3 1,-4 7,-2 8,1 6,0 5,1 2,2 1,1-2,1-1,1-2,1-1,2-4,4-2,4-3,0-2,2-5,0-4,0-4,-3-2,-2-3,0 0,-3 1,0-1,-2 1,-1 1,-1 1,-2 2,-2 4,-3 3,-2 2,0 1,-2 1,-2 1,0 1,1 3,2 3,2 3,2 2,1-3,1 0,3-2,3-5,2-4,4-5,0-4,-1-2,-2-1,-2 1,-1-1,-1 2,-1-3,-2 3,-2 2,-1 5,-1 3,0 3,-1 4,2 2,-1 1,1 2,1 0,3-2,3-2,4-2,4-2,2-4,1-1,0-2,-2-3,-1 1,-3-1,0-2,-2-1,-1-2,-3-1,-4 3,-3 2,-3 3,-2 2,-1 3,3 6,2 3,5 2,4-1,3-2,4-2,1-3,0-1,2-3,-3-5,-1-3,-6-1,-3 3,-4 1,-3 2,-2 2,-3 1,-1 1,2 4,2 3,1 2,3 2,3 0,1 0,3-1,5-3,4-2,1-3,1 0,0-4,0-3,-2-2,-1 0,-3 0,1 0,-4 2,-3 2,-4 1,-3 1,-2 1,-2 0,2 2,2 2,4 1,4 0,4-2,1-3,0-3,-4-1,-3 0,-4 1,-4 1,-2 0,3 2,6-1,5 1,3 0,3 1,2-1,-4 0,-4 0,-4 0,-8 0,-4 0,-1 0,-3 0,-1 2,-2 0,2 0,1 0,2 0,0 0,1 1,0 0,2-2,0 1,1-2,1 1,-3-1,1 0,-1 0,1 0,0-1,1 1,0 0,0 0,-2 0,1 0,-1 0,0 0,2 0,-1 0,5 0,5 0,8 0,4 0,4 0,0 0,1-2,3 0,-1 0,-1 0,0-3,3-1,0 1,-2 1,-1 2,-2-2,0 1,-1 1,-5 0,-7 1,-6 0,-5 1,-6 0,-1 0,-3 1,2-1,-3 0,1 0,2 3,1 2,-1 0,1-1,2-2,1 2,2-1,0-1,2 0,3-1,5 0,5-1,7 0,3 0,2 0,0 0,-1 0,3 0,0-1,1 1,-1 0,-2 0,1 0,-1 0,-1 0,-5 0,-7 0,-8 0,-5 0,-6 0,-1 0,0 0,-1 0,2 0,0 0,1 0,1 0,2 0,1 0,0 0,2 0,-3 0,1 0,5 0,5 0,8 0,3 0,7 0,1 0,1 0,-2 0,-1 0,-2 0,0 0,1 0,-1 0,-1 0,0 0,-1 0,-4 0,-7 0,-8 0,-5 0,-6 0,-1 0,-1 0,1 0,-1 0,-1 0,2 0,0 0,3 0,1 0,2 0,2 0,1 0,0 0,1 0,2 2,4 1,4-1,4 0,6-1,3 0,5 0,3-1,3-2,2-1,2-1,-2 0,-2 0,-2 0,-5-1,0 2,-6 1,-7-1,-11 0,-7 0,-7 1,-4 1,-2 1,-1-1,2 1,0 0,4 0,0 1,0 1,2 0,-1 0,-1 0,1 1,1 0,2 0,5 1,6 0,8-1,7-1,8-1,3 0,1-1,4 0,-1 0,-3 0,-1 0,0 0,-2 0,-1-1,-2 1,-2 0,-1 0,0-1,1-2,1 1,-1 0,-1-1,-6 0,-6 0,-7 1,-8 1,-4 0,-4 1,-1 0,2 0,2 0,-1 0,2 0,2 0,3 0,2 0,-1 0,1 2,0 1,2-1,-1 0,3 1,1 0,-1 0,1-1,0 3,5 0,5 0,5-1,6-2,5 0,1-1,1-1,-2-2,1-1,-2 1,-1 0,-1 0,-2 0,-2-1,-6 0,-8 1,-9 1,-3 0,-4 1,0 0,2 0,-1 0,2 0,-1 0,2 0,0 0,2 0,0 1,-1-1,1 0,1 0,0-1,1 1,2 4,4 1,6-1,3 0,7-1,3-2,2 0,-1 0,-1-1,-1-1,-1 1,1 0,-1-2,-5 0,-6-1,-4 1,-4 1,-2 0,-1 1,-2 0,1 0,-3 0,0 0,1 0,0 2,1 0,1 1,0-2,-2 1,0-1,2 1,1 0,3 3,3-1,7-1,4 0,3-2,2 0,0 0,0-1,0-2,2-1,-1-3,0-2,-2-2,-3-2,-5 1,-6 1,-5 3,-3 3,-1 1,0 2,0 1,0 0,-1 0,-1 1,3 1,2 3,4 1,5 1,6-2,2-1,3-1,-2-4,-3 0,-5-2,-6 1,-4 1,-2 2,1 4,1 3,3 3,3 0,3-1,5-2,4-3,2-2,1-2,0 0,-2-3,-2-3,-3-4,-4-2,-4 1,-4 1,-3 4,-3 1,2 6,2 4,3 2,6 1,4-2,4-1,3-3,0-1,-1-3,-2-5,-3-3,-4 0,-2-1,-3 2,-2 2,-4 2,-2 2,1 3,1 1,1 4,4 3,3 0,6-2,4-2,2-1,1-6,-3-4,-3-3,-3 1,-6 0,-4 3,-3 2,1 3,2 5,2 4,3 2,1 1,3-2,5-2,3-3,2-2,-1-4,-2-2,-2-6,-3-2,-3 1,-2-1,-4 3,-1 0,-1 2,-1 1,1 4,2 4,2 5,1 3,2 1,2-1,5-3,4-2,1-3,-1-3,-3-5,-1-4,-3-3,-3 2,-5 2,-4 3,-2 1,1 4,2 6,2 3,4 0,3 0,4-1,4-2,1-2,0-3,-3-6,-1-4,-3-2,-3-1,-6 2,-2 2,-3 3,1 4,2 3,2 6,3 3,1 2,3-1,5-1,3-3,2-3,1-2,0-1,0-2,0 0,-3-3,-2-1,-2-2</inkml:trace>
  <inkml:trace contextRef="#ctx0" brushRef="#br0" timeOffset="12232.72">99 146,'-2'0,"-2"0,-3 0,-1 0,-2 0,-2 0,2 0,5 0,5 0,5 0,2 0,3 0,1 0,-1-3,-3-4,-2-2,-4 1,-4 1,-1 4,0 6,0 5,3 2,2 1,2-1,5-2,2-3,1-2,1-1,1-1,-2-2,1 1,-1-1,-2-1,-2-2,-3-5,-2-1,-1-2,-3 1,-2 3,-3 3,-2 2,-1 1,-1 2,-2 0,2 2,0 1,2 3,3 3,2 1,2 2,1-1,5-1,3-3,2-3,2-1,0-2,1-1,-3-2,-2-2,-2-3,-2-4,-2-1,-3-1,-2 2,-3 3,0 4,3 7,4 3,3 0,4-1,2-1,3-2,0-2,-3-3,-2-4,-5-1,-4-2,-3 1,-3 2,-2 4,0 5,3 3,2 4,4 2,4-2,3-3,4-1,0-5,-1-3,-2-3,-5 0,-2-2,-3 1,-2 2,-3 1,-2 2,0 1,-1 1,1 2,2 0,1 3,2 3,2 2,1 2,1 0,3 0,3-2,2-3,1-2,2-3,1-1,-2-2,2-4,-2-2,-2-3,-2-3,-4 2,-3 2,-4 3,-3 2,-1 3,-1 0,0 5,1 3,3 2,5 0,3-2,4-2,4-2,0-1,4-1,1-1,0-1,-1 1,-3-2,-2-4,-3-4,-3 0,-3 0,-3 2,-1 5,2 2,2 5,3 3,2-1,3-2,2 0,3-2,1-1,0 0,0-1,0 0,2-1,1 1,0 0,-4-2,-1 0,-1-1,-1 1,1 1,1 0,2 1,-1 0,0 0,0 0,-1 0,0 0,0 0,2 0,0 0,-2-2,-1 0,-1 0,1 0,-1 0,1 2,2-1,-1-1,-1 0,1 0,-1 0,-2-1,0 0,0-2,-3 1,-4 0,-4 2,-6 0,-4 1,-2 1,0 0,1 0,-2 0,1 1,1-1,5 0,7 0,6 0,4-2,3 0,1-1,0 1,0 1,2 0,-1 1,-4 0,-8 0,-4 0,-4 0,-2 0,-2 0,-1 0,-2 0,4 0,5 0,5 0,4 0,4 0,1 0,2 0,3 0,0 0,0 0,-1 0,-4 0,-6 0,-7 0,-4 0,-3 0,-1 0,-1 0,1 2,0 0,-2 1,1-1,1 1,8 0,5 0,6-1,5-1,0 0,4-1,-1 0,0 0,-1 0,-1 0,-1-1,-1 1,1 0,1 0,0-2,-1 0,0 0,-5 0,-4 1,-5 0,-6 1,-3-1,-2 1,0 1,0-1,1 0,0 0,-1 0,3 0,5 0,6 0,4 0,3 0,2 0,1 0,2 0,1 0,0-2,-1 0,-1-1,0 0,-1-1,2-3,0 0,-2-1,-2 2,1 0,-1 1,-3 1,-4 0,-5 2,-5 1,-3 0,-2 3,0 1,0 3,1 2,0 3,-1 0,2 0,4-1,3-1,5-2,3-2,3-2,3-2,0 0,2-1,1 0,1-1,-3-1,-2-3,-3-1,-7-1,-4 1,-2 4,5 2,2-1,1-2,-2 0,0 1,0 4,2 1,3 2,2 0,1-1,3 0,-2-4,1-1,-2-3,-2-2,-4 0,-3 1,-2 3,0 4,1 3,0 2,1 3,1 2,1-2,0-5,0-4,0-6,0-2,1-3,-3 1,0 4,-2 4,0 4,0 4,1 4,2-2,0-4,0-5,3-4,0-3,1-2,-1-2,-1-2,0-1,0 6,-1 6,0 4,0 5,0 3,0 0,1 0,2-4,-1-5,0-4,-1-4,0-4,-1-2,0-1,0 5,0 6,0 6,0 5,0 2,0 1,0 1,0-4,0-4,0-6,0-3,0-5,0-3,0 0,2 0,0 0,0 0,0 5,0 7,-2 8,1 3,-1 3,0 1,0-1,0 0,0-1,0-4,0-5,0-5,0-4,0-3,0-3,0 2,0 4,0 6,0 4,0 3,0 2,-2 0,-1 0,1 3,0 0,1 0,-2-2,0-4,1-7,0-5,1-4,0-1,1-1,0 0,0 0,0-2,0 4,0 5,0 6,0 3,0 4,0 2,0 1,0 3,0 0,0-1,2-1,2-6,3-7,-1-5,2-3,-2-3,-1 0,-2 4,-1 4,-1 5,-1 6,-2 4,0 1,-3 1,1-4,0-5,1-7,1-4,1-4,-1 1,-1 4,1 6,-1 5,-1 4,1-2,1-6,1-4,0-4,1-3,0-1,0 4,0 3,0 6,0 5,0 3,0 2,2 0,2-6,1-6,-1-5,1-2,0-2,-2 0,0 2,-2 5,2 2,-1 5,1 3,-2 3,0 1,0-4,-1-5,0-6,0-5,0-2,0-2,0 3,0 5,0 7,-2 5,0 2,-1 2,3-2,1-3,1-6,-1-6,2-2,0-2,0-2,-1 4,0 6,-2 6,4 1,3 0,0-5,-1-4,0-2,-1 0</inkml:trace>
  <inkml:trace contextRef="#ctx0" brushRef="#br0" timeOffset="15192.7">870 83,'0'2,"0"2,0 4,0 3,0 1,0 0,0-3,2-6,0-6,1-2,-1 3,-1 3,0 3,-1 3,0 2,-2-1,-2-1,-2-2,-3-2,-4-4,-2-1,-3 0,-1-2,1-2,1 1,2 0,2-2,1 0,1 1,-1 0,-1-1,1 1,0 1,-2 0,-1 1,-1 0,1 2,2 1,0 0,-2 1,-3 0,0 1,2-1,-3 0,1 0,2 0,1 2,2 1,-1-1,-2 0,1 1,1 0,0 3,0 1,0-1,1-2,0-1,2-1,-1-1,2-1,-3 0,0 1,1 2,-1-1,2-1,-1 1,1-2,1 1,1 1,6 0,6 0,3 0,5-1,4 0,2-1,-1 0,-2 0,0 0,0 0,0 0,-1 0,0 0,-5 0,-5 0,-7 0,-5 0,-2 0,-1 0,-3 0,1 0,-3 0,2 0,0 0,1 0,2 0,0 0,5 0,7 0,6 0,7 0,2 0,3 0,2 0,-2 0,0 0,-1 0,-2 0,1 0,2-2,-2 0,3 0,-1 0,-1 0,0 2,-1-1,2-3,0 0,2-1,2 2,2 0,-2 1,0 2,-2-2,-3-1,-1 1,-1 0,-1 1,-2 0,0-1,-1 0,-1 0,2 0,1 1,0 0,-1 1,0 0,-1 0,0-2,2 0,-1-1,1 2,0-1,-2 1,1 1,-1 0,1 0,-1-2,0 0,-3 0,0 0,-1 1,-2 0,-4 1,-7-1,-2 1,-4 1,2-3,0-1,2 1,2-3,3-3,1-2,1 2</inkml:trace>
  <inkml:trace contextRef="#ctx0" brushRef="#br0" timeOffset="16065.51">849 72,'0'2,"-4"2,0 3,-1 1,1 2,4-2,0 3,4-2,-1 0,1 0,-1-3,0-6,1-5,-1-4,-1-2,-1 0,0-1,-1 4,0 4,0 6,0 4,0 4,0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1T00:27:32.342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858 2057,'0'-3,"5"-4,4 0,2-1,1 0,0-2,0 0,4-2,0 1,0 0,-2 1,-1 0,1 1,0 2,-1-2,0 3,0-3,3-1,4 0,2-1,1 0,-3-1,-2 3,-1-1,-1 1,-8 2,-6 2,-5 3,-5 4,-6 4,-2 3,0 5,-3 6,-1 3,1 2,-3 4,3-3,3-3,5-5,9-8,7-15,3-8,7-9,2-8,3-8,3-5,2 0,-1 0,0 1,3 4,-3 5,-5 7,-4 8,-4 10,-4 17,-4 9,-2 11,-1 7,-1 2,1-4,1-4,0-6,3-4,3-7,2-3,0-3,0-3,1-2,1-2,-1 0,1-1,2-1,0-7,0-4,1-6,0-6,0 1,-3-2,-3 1,-3 2,-3 3,-1 4,-1 0,-2 4,-3 3,-4 5,-2 7,-1 11,-2 10,-4 8,-1 9,-1 5,1 3,3 1,3-3,4-2,4-5,3-6,3-7,1-6,3-7,2-5,1-5,2-3,4-7,2-8,1-4,4-6,-1-4,-3-4,-2 2,-3 0,-3 2,-3 2,-1 5,-1 10,-3 14,-6 16,-3 11,0 8,-3 7,0-1,3-2,2-7,3-6,3-4,1-4,3-7,1-2,1-5,1-3,2-1,0-3,2-2,1-5,1-2,1-3,0 1,-1-1,-2 0,2-2,-1-1,1-4,0-5,1-1,-2-2,-4 1,-2 0,-3 1,-2 3,-2 4,-6 5,-2 2,-2 4,-1 2,0 3,0 1,0 2,1-1,-4 1,-2-1,-3 1,-2-1,-4 2,-2 4,-2 3,0 2,-3 4,2 3,4 2,5 0,7-2,5-2,5-1,3 0,1-2,2 0,0-2,2-1,1-2,1-2,1 0,2-1,1-1,3-4,3-6,2-9,1-8,2-6,1-3,-1 0,-4-3,-4 0,-5 1,-3 4,-3 6,-1 5,-2 6,-5 5,-3 4,-3 4,-3 8,-2 7,-3 4,0 2,0 6,1 4,4 1,5-1,4-3,4-4,1-5,3-4,1-4,5-5,3-2,1-3,3-1,0-2,2-7,0-3,0-3,2-5,-2-4,-3-1,-3-3,-3 2,-3 4,-3 0,-2 3,-5-1,-4 5,-1 2,-1 4,-2 3,0 3,-2 1,0 2,2 0,0 1,2 2,-3 3,-1 5,1 4,1 5,-1 2,2 4,2 2,3-2,2-2,2 1,3-2,0-3,2-4,1 1,3 0,1-1,5-4,1-4,1-1,0-2,-1-2,0-1,0-1,2-1,2-2,2-6,1-6,3-5,2-5,3-8,2-1,-4-1,-4-2,-4-4,-5-2,-4 1,-4 3,-5 3,-6 6,-5 4,-6 4,-1 6,-1 6,-3 4,0 3,-1 5,-1 8,0 7,-2 5,0 7,-1 5,4 6,1 4,6 0,5-1,5-1,5-3,3-4,3-5,5-4,5-1,4-4,4-3,9-5,2-5,0-4,3-2,0-3,2-1,-1-1,0-5,0-6,-1-3,-3-4,-2-5,-1-4,-2-3,-3-3,-7-5,-2 1,-4 1,-5 3,-2 4,-3 7,-3 5,-4 2,-6 1,-5 2,-4 4,-4 4,1 3,5 2,0 1,-5 6,-3 7,-3 11,-2 11,-3 14,3 8,6 5,8 0,7-4,4-8,4-10,4-11,4-8,1-8,7-6,1-4,1-3,-1-1,-3-1,2 1,2-1,4-2,4-3,-1-2,0-5,2-2,-3 0,-2 1,-6-2,0 1,-3 1,-2 0,-3-1,-1 1,-3 1,0 1,-2 1,0 1,-4 2,-3 1,-3 2,0 1,-1 1,1 0</inkml:trace>
  <inkml:trace contextRef="#ctx0" brushRef="#br0" timeOffset="1754.78">1 216,'1'0,"4"0,-1 5,0 6,0 6,1 4,1 7,0 3,-3 5,0 3,-2 3,0 4,-1 2,0 2,0-6,0-8,1-9,1-7,2-7,0-10,2-10,2-13,1-10,0-12,6-17,3-8,0-8,3-6,-2-1,0 3,-2 8,-3 12,-4 18,-5 22,-2 22,-2 18,-2 12,-2 6,-4 12,-8 13,-2 6,-3 4,0 1,4-6,4-7,5-6,3-8,3-10,0-11,4-12,2-16,4-13,3-14,-2-10,2-5,4-8,0-2,0 0,1 4,-2 5,-2 8,0 10,-2 17,-2 15,-4 14,-2 11,-3 9,-4 8,-1 11,-3 6,-1 6,0 4,2-4,1-7,2-8,2-13,1-18,3-21,0-17,4-16,3-12,0-8,1-7,0-6,0-1,-2-3,-3 2,-1 5,-2 7,-2 10,1 10,-2 10,-1 7,-1 9,-1 6,-1 4,0 1,-2 0,-3 0,0-2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1T00:27:28.535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1175 966,'2'0,"2"0,1-2,1 0,1 0,2 0,0 0,3 2,1-1,0 1,0 0,-1 0,0 0,-1-1,2-2,0 1,0 0,-1 1,-8 0,-7 1,-10 0,-5 0,-6 0,-2 0,-2-2,2 0,0-1,3 2,1-1,3 1,1 1,2 0,1 0,3 0,0 0,3-3,1-2,0 1,-2 0,2 1,4 2,7 0,8 1,6 0,2 0,2 0,3 0,1 0,3 0,3 0,4 1,1-1,2 0,-2 0,-4-2,-3-1,-5 1,-5 0,-4 1,-1 0,-6 0,-8 1,-10 0,-8 0,-5 0,-4 0,0 1,1-1,1 0,1 0,-2 0,3 0,3 0,-1 0,3 0,1 0,2 0,2 0,2 0,3 3,12 2,9 1,7 0,9 1,3-1,3-1,1-2,2-2,0 0,-6-1,-5 0,-6 0,-5 0,-3-1,0 1,-1 0,-5 0,-7 0,-4 0,-4 0,-2 0,-1 0,-1 0,-2 0,4 0,5 0,5 0,4 0,4 0,2 0,1 0,2 0,1 0,0 0,-1 0,-4 0,-9 0,-7 0,-3 0,-3 0,0 0,0 0,-1 0,0 0,0 0,1 0,5 4,5 0,8 1,8-1,4-2,4 0,-1-1,-1-1,1 0,-1 0,-2 0,-2-2,-1-1,-2 1,0 0,1 0,-6 2,-7-1,-10 1,-6 0,-10-2,-4 0,-2 0,3 0,2 1,2 0,4 1,4 0,2 0,3 0,1 0,4 0,7 0,8 0,5 0,3 0,1 0,3 0,-1 0,0 0,-2 0,-1-2,-1 0,0-1,-1 2,-9-1,-6 1,-8 1,-3 0,-3 0,-3 0,-1 0,1 0,-2 0,2 0,2 0,-1 0,2 0,-1 0,5 0,5 0,8 0,5 0,7 0,5 0,4 0,2 0,2 0,2 0,-2 0,-2 0,-4 0,-3 0,-6-1,-7-2,-7 1,-8 0,-10 1,-7-4,-2 0,-2 0,1 2,2 0,4 2,2 0,3 1,4 0,0 0,0 0,2 0,5-1,9-2,7 1,9 1,6-3,3 1,6 0,2 1,-4 1,-2 0,-3 1,-2 0,-4 0,-1 0,-2 0,-9 0,-8 0,-7 0,-7 0,-9 1,-6-1,-4 0,-4 0,-1-1,-1 1,0 0,1 0,1 0,4 0,0 0,-3 0,-3 0,1 0,3 0,5 0,4 0,3 0,5 0,4 0,2 0,2 0,1 0,-2 0,4 2,4 1,5-1,4 0,3-1,2 0,1 0,4-1,2 0,0 0,1 0,-1-1,2 1,-2 0,3 0,-1 0,-2 0,-2 0,-8 0,-8 0,-8 0,-6 0,-6 0,0 0,-2 0,-1 0,-2 0,2 0,3 0,4 0,2 0,1 0,0 0,2 0,3 0,8 0,8 0,4 0,3 0,6 0,4 0,0 0,-2 0,-2 0,-2 0,0 0,-2 0,-2 0,-1 0,-1 0,-5 0,-8 0,-6 0,-6 0,-6 0,-3 0,-3 0,0 0,0 0,2 0,3 0,3 0,3 0,1 0,2 0,1 0,-2 0,0 0,0 0,2 2,2 2,2 1,-1-1,-1-1,0-1,-3 0,0 0,1 1,0-1,1 3,5 3,6-1,5-1,3-5,-1-4,1-3,-2-1,-2-1,-3-2,-1 3,-1 9,0 4,-2 6,1 3,-1 3,1 2,0 0,0-2,0-1,0-1,1 0,2-2,1-3,0-7,0-6,-2-5,0-2,-1-4,0-1,-1-4,0-1,-1 2,1 1,0 2,0 0,0 0,0 1,0 1,0 0,-2 3,0 0,-1 1,2-2,-1 2,2 4,-1 5,1 6,0 3,0 4,0 1,0 2,0 0,0-2,0 1,0-1,0-6,0-9,0-9,0-6,0-3,0 0,0-5,-3-4,-2 2,0 2,2 4,-2 5,1 7,1 7,1 7,0 7,2 2,0 4,0 2,0 0,0-2,0-3,0-1,0 0,0-3,0 0,0-1,4-2,3-1,1-3,3-4,-2-6,0-6,0-4,-2-3,-1 1,-2-3,-2 0,-2 2,1 5,-2 7,1 9,0 8,-1 5,1 2,-2 1,0-1,-1 0,1-1,-1-3,-4-8,0-8,0-7,2-8,2-3,1 1,1-3,1 0,0 3,0 2,1 2,-1 2,0 0,0 0,0 5,0 5,0 7,0 6,0 5,0 1,0 0,0 3,0-1,0-2,0-2,0-1,0-7,0-10,0-9,0-4,0-5,0 0,0-1,0 0,0 3,0 3,0 2,0 7,0 8,0 6,0 6,0 1,-1 2,-2 0,1 0,0-1,1-1,0-2,0 0,5-3,2-5,3-4,0-8,-1-4,0-4,-3-3,-1 0,-1 2,0 0,0 4,-1 10,-2 8,1 6,-1 5,0 3,0 1,0-2,-1-2,1 0,0-1,0-8,0-8,0-7,0-7,0-3,0-1,0-2,0 1,0 2,0 2,0 5,0 7,0 8,0 4,0 3,0 2,0 0,0 0,0-1,0-1,0 2,-2-3,0-5,0-8,-4-7,-1-9,-1-2,0 0,0 3,3 1,2 3,-1 3,1 3,0 3,1 5,1 6,1 7,0 4,0 3,0 1,0-1,0-1,0-2,2-3,1-1,1-3,0-1,2-2,4-2,3-2,3-5,4-5,0-1,-1-3,-1 1,-1 1,-2-2,-1-1,-2 2,-3 0,-4 3,-9 1,-5 3,-6 1,0 2,-5 0,0 0,2 1,0-1,0-1,0-2,3 1,1 1,5-3,9 1,7 0,6 1,2 1,4 0,1-1,-2 0,-1 0,-3-2,-5 0,-5 1,-6 1,-5 1,-2 0,-3 1,-2 0,0 0,0 0,4 2,3 2,7 1,7-1,5-1,2-1,4 0,1-2,-1 0,-2 0,-1 0,-3 0,-2 2,-2 0,-1 2,1 0,-1 1,0 1,2-2,-1-2,2 0,0-3,-1-4,-1-4,-1-4,-1-1,-1 0,3 2,-1 1,-1 1,0 1,-1-1,0-1,2 0,-1 6,-1 6,0 4,-1 4,0 1,0 3,1 1,4-2,2-1,1-2,-2-5,-2-7,-3-4,-2-3,-3-2,-6 2,-3 2,-2 8,0 6,3 3,1 3,1 0,2 4,0 1,0 0,2-2,0-2,1-4,0-9,1-7,0-6,0-2,1 0,-1-4,0 1,0 0,2 3,0 1,1 2,-1-1,1-1,0 7,-1 6,0 4,0 5,-2 2,3-1,1-2,4-1,3-5,-1-3,0-4,-2-4,-1-2,1-2,-1 5,-3 6,0 7,-2 3,-2 3,1 1,0-1,1-5,0-8,0-5,-1-3,-1-2,1 1,-1 3,-2 5,0 7,-3 5,1 2,-1 4,0 1,-1 2,1-1,1-6,1-7,1-6,2-5,-1-6,1-2,1 0,-1 1,0 1,2 3,0 2,1 6,-1 4,-1 7,0 4,-1 1,0 0,-1 0,-2-1,1 0,0-6,0-5,2-6,-1-5,1-2,0-3,0-1,0 0,0 2,0 6,0 7,0 9,0 4,0 3,0 1,-3 1,-2 1,-1-1,-1-2,3-1,0-9,2-7,4-6,4-4,3-6,0-1,-2 1,-2 7,-2 11,-1 7,-2 6,1 6,-2 5,1 1,0-1,-3-2,1 0,-1-2,0-2,-5-1,-1 1,-2-2,-1-1,0-3,1-4,1-5,3-6,3-6,5-1,8-2,8-3,3 2,0 3,-2 2,1 1,2 1,0 1,-1 1,-3 0,-2 1,-1 0,-3 1,0 1,1 1,1 0,-1-2,0 0,0 0,-1-4,0 0,1 1,0-1,-2 1,0 1,0 2,0 0,0 1,0 1,1 0,1-1,1-2,-2 0,-1-3,-2-2,-1-1,-1 4,-2 9,-2 7,0 4,-2 4,0 1,0-1,-1-3,1-1,0 0,1-3,3-3,3-5,-1-4,0-6,-2-3,-2-11,0-3,-2-1,0 1,0 3,0 2,0 1,-2 4,-3 5,-1 2,-1 7,0 7,-3 3,-1 3,-1 1,0 1,1-1,2-2,0-2,2-1,2-7,1-6,3-6,0-2,1-2,2 1,1-1,1 3,3 4,-1 6,-1 4,-1 3,-2 4,-1 2,2-1,3-3,0-6,2-6,0-4,-1 0,-1-2,-2 3,-1 8,-1 6,-5 0,-2 2,1 2,0-2,1-5,3-7,1-5,1-5,0-2,-1 0,0 0,2 0,-1 2,1 0,-1 5,-3 4,-4 6,-2 3,-1 3,-1 3,1 2,-1-2,3-1,1-1,0-2,1-4,1-6,1-5,3-4,1-3,2-1,0 0,2-1,-1 7,-1 8,-1 6,-1 4,-1 2,-1 4,0 0,0-1,0 0,-1-5,1-5,0-8,4-4,0-3,1-1,-1-1,-2 1,0 3,-3 6,-1 5,-2 1,0 4,0 3,1 1,5 0,3-3,2-5,0-5,0-2,0-3,-1-3,1 2,-2-1,-1 4,-1 4,-2 6,0 5,-1 4,0 0,-1 4,1 0,0 0,0-10,0-7,0-8,0-4,1-5,2-2,-1 0,0 1,-1 2,0 5,-1 6,0 5,-1 5,-2 7,-1 2,0 1,0-1,0-2,-1-2,2-5,3-9,6-7,3-4,1-3,-1-2,0 0,-1 2,0 1,1 1,-3 0,-2 7,-1 6,-3 6,-4 3,-3 3,-1 5,-2 2,-1-1,-2 0,1-2,1-2,2 0,5-6,4-6,7-9,4-7,4-9,-2-6,-1 0,-3-1,2 3,-1 2,-1 2,-2 5,-2 4,-1 4,-1 10,0 10,-2 8,-3 10,-5 5,1 1,0 0,-3-1,1-3,2-5,1-1,3-2,2-4,3-3,4-4,1-5,2-7,-1-5,0-6,4-8,3-8,0-7,2-8,3-9,1 0,-1 4,-2 7,-1 5,-4 8,-3 11,-5 16,-3 11,-3 14,-4 7,-1 8,-2 1,-3 3,-2 1,2 2,-2 1,2-2,2-4,3-4,1-6,3-6,1-12,0-12,4-11,3-9,0-8,3-4,0-4,-1-3,2-11,2-4,-3 1,0 7,-2 6,-1 9,-1 14,-3 15,-2 16,-6 12,-3 9,-6 5,-5 9,-3 4,-1-1,-1 5,-5 3,2 0,2-2,4-5,5-11,5-9,4-10,3-9,3-12,1-11,1-12,0-10,1-9,3-10,4-6,4-10,3-14,5-13,5-18,3 5,-5 14,-3 16,-7 19,-4 18,-5 17,-3 18,-5 18,-4 13,-7 11,-2 7,-2 8,-4 3,1-3,0 1,1-2,2 0,-3-2,1-4,0-4,2-5,2-7,4-6,2-3,3-12,2-14,3-13,1-13,1-11,3-13,3-4,-1 3,-1 7,-1 7,-2 9,0 8,-6 15,-3 15,-5 17,-2 6,0 6,-2 5,-5 4,-1 3,0 1,4-6,2-5,1-5,3-7,2-5,3-3,0-3,3-5,1-9,2-8,1-6,1-8,0-9,0-6,1-3,-3-6,0-3,0 5,0 6,-3 11,0 12,-2 13,1 14,-1 9,-2 6,-2 6,-3 3,0 5,0-1,-1-1,0 1,3-2,-2-1,1-5,1-5,3-6,1-5,1-10,3-10,2-11,1-11,0-8,1-7,1-2,-1 1,4 0,1 3,0 5,-1 4,-2 10,-2 12,-3 14,-2 12,-1 10,-3 7,-6 7,-2 4,-3 4,-2 0,1 0,0-3,-2-1,4-5,3-8,4-5,4-6,3-8,7-9,2-11,3-11,4-8,1-5,1-3,2-3,-1 1,1 3,0 2,-1 0,0 5,-3 5,-1 5,-3 5,1 3,0-2,-2 5,-4 10,-4 10,-7 11,-7 6,-6 10,-4 2,-2 7,1-1,3 0,1-4,-1-3,-2-2,1-3,1-6,5-6,4-10,5-8,5-12,2-10,6-6,4-4,5-6,1-3,5-5,4-2,4-4,-1-1,2 2,0 2,2 2,-3 2,0 6,-1 3,-2 1,-1-1,-4 4,-2 4,-3 3,-4 4,-2 7,-8 10,-4 15,-3 10,-4 6,-2 5,-4 4,1-1,0-3,1-5,4-6,3-4,3-3,3-5,2-2,1-3,2-2,7-3,8-8,6-6,2-6,5-9,4-5,-3-3,-4-3,-5 6,-7 5,-2 6,-3 9,-3 10,-5 12,-4 10,-6 7,-3 8,-4 8,-4 3,-1 2,0 3,-3-1,1-3,3-6,4-7,1-6,5-10,6-13,5-13,6-11,3-7,2-5,4-4,2-1,1 1,-3 4,-1 1,0-1,-1 3,-2 4,0 3,-3 3,-2 2,1 3,-1 3,-1-1,2-2,0 2</inkml:trace>
  <inkml:trace contextRef="#ctx0" brushRef="#br0" timeOffset="3807.24">858 2057,'0'-3,"5"-4,4 0,2-1,1 0,0-2,0 0,4-2,0 1,0 0,-2 1,-1 0,1 1,0 2,-1-2,0 3,0-3,3-1,4 0,2-1,1 0,-3-1,-2 3,-1-1,-1 1,-8 2,-6 2,-5 3,-5 4,-6 4,-2 3,0 5,-3 6,-1 3,1 2,-3 4,3-3,3-3,5-5,9-8,7-15,3-8,7-9,2-8,3-8,3-5,2 0,-1 0,0 1,3 4,-3 5,-5 7,-4 8,-4 10,-4 17,-4 9,-2 11,-1 7,-1 2,1-4,1-4,0-6,3-4,3-7,2-3,0-3,0-3,1-2,1-2,-1 0,1-1,2-1,0-7,0-4,1-6,0-6,0 1,-3-2,-3 1,-3 2,-3 3,-1 4,-1 0,-2 4,-3 3,-4 5,-2 7,-1 11,-2 10,-4 8,-1 9,-1 5,1 3,3 1,3-3,4-2,4-5,3-6,3-7,1-6,3-7,2-5,1-5,2-3,4-7,2-8,1-4,4-6,-1-4,-3-4,-2 2,-3 0,-3 2,-3 2,-1 5,-1 10,-3 14,-6 16,-3 11,0 8,-3 7,0-1,3-2,2-7,3-6,3-4,1-4,3-7,1-2,1-5,1-3,2-1,0-3,2-2,1-5,1-2,1-3,0 1,-1-1,-2 0,2-2,-1-1,1-4,0-5,1-1,-2-2,-4 1,-2 0,-3 1,-2 3,-2 4,-6 5,-2 2,-2 4,-1 2,0 3,0 1,0 2,1-1,-4 1,-2-1,-3 1,-2-1,-4 2,-2 4,-2 3,0 2,-3 4,2 3,4 2,5 0,7-2,5-2,5-1,3 0,1-2,2 0,0-2,2-1,1-2,1-2,1 0,2-1,1-1,3-4,3-6,2-9,1-8,2-6,1-3,-1 0,-4-3,-4 0,-5 1,-3 4,-3 6,-1 5,-2 6,-5 5,-3 4,-3 4,-3 8,-2 7,-3 4,0 2,0 6,1 4,4 1,5-1,4-3,4-4,1-5,3-4,1-4,5-5,3-2,1-3,3-1,0-2,2-7,0-3,0-3,2-5,-2-4,-3-1,-3-3,-3 2,-3 4,-3 0,-2 3,-5-1,-4 5,-1 2,-1 4,-2 3,0 3,-2 1,0 2,2 0,0 1,2 2,-3 3,-1 5,1 4,1 5,-1 2,2 4,2 2,3-2,2-2,2 1,3-2,0-3,2-4,1 1,3 0,1-1,5-4,1-4,1-1,0-2,-1-2,0-1,0-1,2-1,2-2,2-6,1-6,3-5,2-5,3-8,2-1,-4-1,-4-2,-4-4,-5-2,-4 1,-4 3,-5 3,-6 6,-5 4,-6 4,-1 6,-1 6,-3 4,0 3,-1 5,-1 8,0 7,-2 5,0 7,-1 5,4 6,1 4,6 0,5-1,5-1,5-3,3-4,3-5,5-4,5-1,4-4,4-3,9-5,2-5,0-4,3-2,0-3,2-1,-1-1,0-5,0-6,-1-3,-3-4,-2-5,-1-4,-2-3,-3-3,-7-5,-2 1,-4 1,-5 3,-2 4,-3 7,-3 5,-4 2,-6 1,-5 2,-4 4,-4 4,1 3,5 2,0 1,-5 6,-3 7,-3 11,-2 11,-3 14,3 8,6 5,8 0,7-4,4-8,4-10,4-11,4-8,1-8,7-6,1-4,1-3,-1-1,-3-1,2 1,2-1,4-2,4-3,-1-2,0-5,2-2,-3 0,-2 1,-6-2,0 1,-3 1,-2 0,-3-1,-1 1,-3 1,0 1,-2 1,0 1,-4 2,-3 1,-3 2,0 1,-1 1,1 0</inkml:trace>
  <inkml:trace contextRef="#ctx0" brushRef="#br0" timeOffset="5562.03">1 216,'1'0,"4"0,-1 5,0 6,0 6,1 4,1 7,0 3,-3 5,0 3,-2 3,0 4,-1 2,0 2,0-6,0-8,1-9,1-7,2-7,0-10,2-10,2-13,1-10,0-12,6-17,3-8,0-8,3-6,-2-1,0 3,-2 8,-3 12,-4 18,-5 22,-2 22,-2 18,-2 12,-2 6,-4 12,-8 13,-2 6,-3 4,0 1,4-6,4-7,5-6,3-8,3-10,0-11,4-12,2-16,4-13,3-14,-2-10,2-5,4-8,0-2,0 0,1 4,-2 5,-2 8,0 10,-2 17,-2 15,-4 14,-2 11,-3 9,-4 8,-1 11,-3 6,-1 6,0 4,2-4,1-7,2-8,2-13,1-18,3-21,0-17,4-16,3-12,0-8,1-7,0-6,0-1,-2-3,-3 2,-1 5,-2 7,-2 10,1 10,-2 10,-1 7,-1 9,-1 6,-1 4,0 1,-2 0,-3 0,0-2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1T00:27:35.246"/>
    </inkml:context>
    <inkml:brush xml:id="br0">
      <inkml:brushProperty name="width" value="0.35" units="cm"/>
      <inkml:brushProperty name="height" value="2.1" units="cm"/>
      <inkml:brushProperty name="color" value="#FFFFFF"/>
      <inkml:brushProperty name="ignorePressure" value="1"/>
      <inkml:brushProperty name="inkEffects" value="pencil"/>
    </inkml:brush>
  </inkml:definitions>
  <inkml:trace contextRef="#ctx0" brushRef="#br0">336 0,'3'6,"2"6,2 4,-1 2,0 4,0 4,-1 4,-2 4,-2 8,0 10,-11 15,-12 30,-12 24,-8 3,-8 11,-2 8,0 0,10-14,9-17,11-23,9-25,6-21,7-23,5-23,7-19,5-18,7-17,1-6,5-17,5-19,9-18,8-20,6-17,0-2,-4 13,-8 23,-10 30,-11 28,-10 32,-7 37,-5 30,-4 30,0 17,-2 9,0 14,-5 18,-4 3,-1-9,-3-9,1-15,1-16,1-18,4-28,5-28,3-22,2-14,2-12,1-13,0-26,-1-23,-1-9,-1 0,0 9,-1 20,0 31,-2 30,0 30,-1 20,1 10,1 0,0-3,1-4,-1-6,1-5,0-5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21T00:27:03.49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35 1,'0'2,"2"2,2 2,3 3,3 0,2 2,1 1,-1 2,1-1,-2 0,1-3,1-1,0-2,0 0,-1-2,0-1,-3 0,0 0,-1-2,1 0,-2 3,3 0,-2 1,0 0,1 1,0-1,-1 0,0-1,0-1,1-1,2-2,1 0,-5-1,-5-2,-7-4,-5-2,-1 2,-4-1,0 1,-1 1,-1 1,2 0,0 1,-2 1,1-1,0 0,-1 1,0-2,1 1,1 0,2 0,1 0,-1 0,0-1,0 0,3-4,1 1,0 1,2 0,0-2,1 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E490-CFEA-4F4F-934A-E27CAA32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862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CENTRO FEDERAL DE EDUCAÇÃO TECNOLÓGICA DO PARANÁ – CEFET-PR</vt:lpstr>
      <vt:lpstr>CENTRO FEDERAL DE EDUCAÇÃO TECNOLÓGICA DO PARANÁ – CEFET-PR</vt:lpstr>
    </vt:vector>
  </TitlesOfParts>
  <Company> 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FEDERAL DE EDUCAÇÃO TECNOLÓGICA DO PARANÁ – CEFET-PR</dc:title>
  <dc:subject/>
  <dc:creator>jmmaia</dc:creator>
  <cp:keywords/>
  <cp:lastModifiedBy>Caique Noboa</cp:lastModifiedBy>
  <cp:revision>17</cp:revision>
  <cp:lastPrinted>2018-06-11T13:58:00Z</cp:lastPrinted>
  <dcterms:created xsi:type="dcterms:W3CDTF">2021-05-03T21:13:00Z</dcterms:created>
  <dcterms:modified xsi:type="dcterms:W3CDTF">2021-05-21T01:21:00Z</dcterms:modified>
</cp:coreProperties>
</file>